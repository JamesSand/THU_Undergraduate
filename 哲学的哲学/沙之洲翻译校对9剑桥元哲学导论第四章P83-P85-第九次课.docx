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952F" w14:textId="77777777" w:rsidR="0069109F" w:rsidRDefault="00000000">
      <w:pPr>
        <w:widowControl/>
        <w:kinsoku w:val="0"/>
        <w:autoSpaceDE w:val="0"/>
        <w:autoSpaceDN w:val="0"/>
        <w:adjustRightInd w:val="0"/>
        <w:snapToGrid w:val="0"/>
        <w:textAlignment w:val="baseline"/>
        <w:rPr>
          <w:rFonts w:ascii="Times New Roman" w:hAnsi="Times New Roman" w:cs="Times New Roman"/>
          <w:b/>
          <w:bCs/>
          <w:sz w:val="24"/>
          <w:szCs w:val="32"/>
        </w:rPr>
      </w:pPr>
      <w:r>
        <w:rPr>
          <w:rFonts w:ascii="Times New Roman" w:hAnsi="Times New Roman" w:cs="Times New Roman"/>
          <w:b/>
          <w:bCs/>
          <w:sz w:val="24"/>
          <w:szCs w:val="32"/>
        </w:rPr>
        <w:t>4</w:t>
      </w:r>
      <w:r>
        <w:rPr>
          <w:rFonts w:ascii="Times New Roman" w:eastAsia="宋体" w:hAnsi="Times New Roman" w:cs="Times New Roman"/>
          <w:b/>
          <w:bCs/>
          <w:sz w:val="24"/>
          <w:szCs w:val="32"/>
        </w:rPr>
        <w:t xml:space="preserve"> </w:t>
      </w:r>
      <w:r>
        <w:rPr>
          <w:rFonts w:ascii="Times New Roman" w:hAnsi="Times New Roman" w:cs="Times New Roman"/>
          <w:b/>
          <w:bCs/>
          <w:sz w:val="24"/>
          <w:szCs w:val="32"/>
        </w:rPr>
        <w:t>The data of philosophical</w:t>
      </w:r>
      <w:r>
        <w:rPr>
          <w:rFonts w:ascii="Times New Roman" w:hAnsi="Times New Roman" w:cs="Times New Roman" w:hint="eastAsia"/>
          <w:b/>
          <w:bCs/>
          <w:sz w:val="24"/>
          <w:szCs w:val="32"/>
        </w:rPr>
        <w:t xml:space="preserve"> </w:t>
      </w:r>
      <w:r>
        <w:rPr>
          <w:rFonts w:ascii="Times New Roman" w:hAnsi="Times New Roman" w:cs="Times New Roman"/>
          <w:b/>
          <w:bCs/>
          <w:sz w:val="24"/>
          <w:szCs w:val="32"/>
        </w:rPr>
        <w:t>arguments</w:t>
      </w:r>
    </w:p>
    <w:p w14:paraId="3AD708B0" w14:textId="77777777" w:rsidR="0069109F" w:rsidRDefault="00000000">
      <w:pPr>
        <w:pStyle w:val="1"/>
        <w:tabs>
          <w:tab w:val="left" w:pos="839"/>
          <w:tab w:val="left" w:pos="840"/>
        </w:tabs>
        <w:autoSpaceDE w:val="0"/>
        <w:autoSpaceDN w:val="0"/>
        <w:ind w:left="0" w:firstLine="0"/>
        <w:rPr>
          <w:rFonts w:ascii="Times New Roman" w:eastAsiaTheme="minorEastAsia" w:hAnsi="Times New Roman" w:cs="Times New Roman"/>
          <w:sz w:val="21"/>
          <w:szCs w:val="24"/>
          <w:lang w:eastAsia="zh-CN" w:bidi="ar-SA"/>
        </w:rPr>
      </w:pPr>
      <w:r>
        <w:rPr>
          <w:rFonts w:ascii="Times New Roman" w:eastAsiaTheme="minorEastAsia" w:hAnsi="Times New Roman" w:cs="Times New Roman"/>
          <w:sz w:val="21"/>
          <w:szCs w:val="24"/>
          <w:lang w:eastAsia="zh-CN" w:bidi="ar-SA"/>
        </w:rPr>
        <w:t>第</w:t>
      </w:r>
      <w:r>
        <w:rPr>
          <w:rFonts w:ascii="Times New Roman" w:eastAsiaTheme="minorEastAsia" w:hAnsi="Times New Roman" w:cs="Times New Roman"/>
          <w:sz w:val="21"/>
          <w:szCs w:val="24"/>
          <w:lang w:eastAsia="zh-CN" w:bidi="ar-SA"/>
        </w:rPr>
        <w:t>4</w:t>
      </w:r>
      <w:r>
        <w:rPr>
          <w:rFonts w:ascii="Times New Roman" w:eastAsiaTheme="minorEastAsia" w:hAnsi="Times New Roman" w:cs="Times New Roman"/>
          <w:sz w:val="21"/>
          <w:szCs w:val="24"/>
          <w:lang w:eastAsia="zh-CN" w:bidi="ar-SA"/>
        </w:rPr>
        <w:t>章</w:t>
      </w:r>
      <w:r>
        <w:rPr>
          <w:rFonts w:ascii="Times New Roman" w:eastAsiaTheme="minorEastAsia" w:hAnsi="Times New Roman" w:cs="Times New Roman"/>
          <w:sz w:val="21"/>
          <w:szCs w:val="24"/>
          <w:lang w:eastAsia="zh-CN" w:bidi="ar-SA"/>
        </w:rPr>
        <w:t xml:space="preserve"> </w:t>
      </w:r>
      <w:r>
        <w:rPr>
          <w:rFonts w:ascii="Times New Roman" w:eastAsiaTheme="minorEastAsia" w:hAnsi="Times New Roman" w:cs="Times New Roman"/>
          <w:sz w:val="21"/>
          <w:szCs w:val="24"/>
          <w:lang w:eastAsia="zh-CN" w:bidi="ar-SA"/>
        </w:rPr>
        <w:t>哲学论证的数据</w:t>
      </w:r>
    </w:p>
    <w:p w14:paraId="66750EE4" w14:textId="77777777" w:rsidR="0069109F" w:rsidRDefault="0069109F"/>
    <w:p w14:paraId="33C9418E" w14:textId="77777777" w:rsidR="0069109F" w:rsidRDefault="00000000">
      <w:pPr>
        <w:widowControl/>
        <w:kinsoku w:val="0"/>
        <w:autoSpaceDE w:val="0"/>
        <w:autoSpaceDN w:val="0"/>
        <w:adjustRightInd w:val="0"/>
        <w:snapToGrid w:val="0"/>
        <w:textAlignment w:val="baseline"/>
        <w:rPr>
          <w:rFonts w:ascii="Times New Roman" w:hAnsi="Times New Roman" w:cs="Times New Roman"/>
          <w:sz w:val="24"/>
          <w:szCs w:val="32"/>
        </w:rPr>
      </w:pPr>
      <w:r>
        <w:rPr>
          <w:rFonts w:ascii="Times New Roman" w:hAnsi="Times New Roman" w:cs="Times New Roman"/>
          <w:sz w:val="24"/>
          <w:szCs w:val="32"/>
        </w:rPr>
        <w:t>Conceptual analysis</w:t>
      </w:r>
      <w:r>
        <w:rPr>
          <w:rFonts w:ascii="Times New Roman" w:hAnsi="Times New Roman" w:cs="Times New Roman" w:hint="eastAsia"/>
          <w:sz w:val="24"/>
          <w:szCs w:val="32"/>
        </w:rPr>
        <w:t xml:space="preserve"> </w:t>
      </w:r>
      <w:r>
        <w:rPr>
          <w:rFonts w:ascii="Times New Roman" w:hAnsi="Times New Roman" w:cs="Times New Roman" w:hint="eastAsia"/>
          <w:sz w:val="24"/>
          <w:szCs w:val="32"/>
        </w:rPr>
        <w:t>概念分析</w:t>
      </w:r>
    </w:p>
    <w:p w14:paraId="4AE4C0AC" w14:textId="77777777" w:rsidR="0069109F" w:rsidRDefault="0069109F"/>
    <w:p w14:paraId="44C06964" w14:textId="77777777" w:rsidR="0069109F" w:rsidRDefault="00000000">
      <w:pPr>
        <w:widowControl/>
        <w:kinsoku w:val="0"/>
        <w:autoSpaceDE w:val="0"/>
        <w:autoSpaceDN w:val="0"/>
        <w:adjustRightInd w:val="0"/>
        <w:snapToGrid w:val="0"/>
        <w:ind w:firstLineChars="100" w:firstLine="210"/>
        <w:textAlignment w:val="baseline"/>
        <w:rPr>
          <w:rFonts w:ascii="Times New Roman" w:hAnsi="Times New Roman" w:cs="Times New Roman"/>
        </w:rPr>
      </w:pPr>
      <w:r>
        <w:rPr>
          <w:rFonts w:ascii="Times New Roman" w:hAnsi="Times New Roman" w:cs="Times New Roman"/>
        </w:rPr>
        <w:t xml:space="preserve">So much for the phenomenological method. Although Anglo-American </w:t>
      </w:r>
      <w:bookmarkStart w:id="0" w:name="_bookmark408"/>
      <w:bookmarkEnd w:id="0"/>
      <w:r>
        <w:rPr>
          <w:rFonts w:ascii="Times New Roman" w:hAnsi="Times New Roman" w:cs="Times New Roman"/>
        </w:rPr>
        <w:t>philosophers occasionally and perhaps increasingly appeal to phenomenology, arguably the main source of discipline in English and American philosophy to this day is (conceptual) analysis. Now, saying this is</w:t>
      </w:r>
      <w:r>
        <w:rPr>
          <w:rFonts w:ascii="Times New Roman" w:eastAsia="宋体" w:hAnsi="Times New Roman" w:cs="Times New Roman"/>
        </w:rPr>
        <w:t xml:space="preserve">n’t </w:t>
      </w:r>
      <w:r>
        <w:rPr>
          <w:rFonts w:ascii="Times New Roman" w:hAnsi="Times New Roman" w:cs="Times New Roman"/>
        </w:rPr>
        <w:t>necessarily saying very much, for, in the course of the twentieth century (and the first decade of the twenty-first), adherents of philosophical analysis have taken themselves to be doing very different things.</w:t>
      </w:r>
      <w:hyperlink w:anchor="_bookmark409" w:history="1">
        <w:r>
          <w:rPr>
            <w:rFonts w:ascii="Times New Roman" w:hAnsi="Times New Roman" w:cs="Times New Roman"/>
            <w:vertAlign w:val="superscript"/>
          </w:rPr>
          <w:t>28</w:t>
        </w:r>
      </w:hyperlink>
      <w:r>
        <w:rPr>
          <w:rFonts w:ascii="Times New Roman" w:hAnsi="Times New Roman" w:cs="Times New Roman"/>
        </w:rPr>
        <w:t xml:space="preserve"> We shall, however, concentrate on a relatively simple model of analysis which we believe captures the practice of a great many philosophers, whether or not they like to advertise the fact.</w:t>
      </w:r>
      <w:hyperlink w:anchor="_bookmark410" w:history="1">
        <w:r>
          <w:rPr>
            <w:rFonts w:ascii="Times New Roman" w:hAnsi="Times New Roman" w:cs="Times New Roman"/>
            <w:vertAlign w:val="superscript"/>
          </w:rPr>
          <w:t>29</w:t>
        </w:r>
      </w:hyperlink>
    </w:p>
    <w:p w14:paraId="2497F22E" w14:textId="77777777" w:rsidR="0069109F" w:rsidRDefault="00000000">
      <w:pPr>
        <w:widowControl/>
        <w:kinsoku w:val="0"/>
        <w:autoSpaceDE w:val="0"/>
        <w:autoSpaceDN w:val="0"/>
        <w:adjustRightInd w:val="0"/>
        <w:snapToGrid w:val="0"/>
        <w:ind w:firstLineChars="100" w:firstLine="210"/>
        <w:textAlignment w:val="baseline"/>
        <w:rPr>
          <w:rFonts w:ascii="Times New Roman" w:hAnsi="Times New Roman" w:cs="Times New Roman"/>
        </w:rPr>
      </w:pPr>
      <w:r>
        <w:rPr>
          <w:rFonts w:ascii="Times New Roman" w:hAnsi="Times New Roman" w:cs="Times New Roman"/>
        </w:rPr>
        <w:t>28</w:t>
      </w:r>
      <w:r>
        <w:rPr>
          <w:rFonts w:ascii="Times New Roman" w:eastAsia="宋体" w:hAnsi="Times New Roman" w:cs="Times New Roman"/>
        </w:rPr>
        <w:t xml:space="preserve"> </w:t>
      </w:r>
      <w:r>
        <w:rPr>
          <w:rFonts w:ascii="Times New Roman" w:hAnsi="Times New Roman" w:cs="Times New Roman"/>
        </w:rPr>
        <w:t xml:space="preserve">See Beaney </w:t>
      </w:r>
      <w:hyperlink w:anchor="_bookmark413" w:history="1">
        <w:r>
          <w:rPr>
            <w:rFonts w:ascii="Times New Roman" w:hAnsi="Times New Roman" w:cs="Times New Roman"/>
          </w:rPr>
          <w:t>2009</w:t>
        </w:r>
      </w:hyperlink>
      <w:r>
        <w:rPr>
          <w:rFonts w:ascii="Times New Roman" w:hAnsi="Times New Roman" w:cs="Times New Roman"/>
        </w:rPr>
        <w:t>.</w:t>
      </w:r>
    </w:p>
    <w:p w14:paraId="743281CF" w14:textId="77777777" w:rsidR="0069109F" w:rsidRDefault="00000000">
      <w:pPr>
        <w:widowControl/>
        <w:kinsoku w:val="0"/>
        <w:autoSpaceDE w:val="0"/>
        <w:autoSpaceDN w:val="0"/>
        <w:adjustRightInd w:val="0"/>
        <w:snapToGrid w:val="0"/>
        <w:ind w:firstLineChars="100" w:firstLine="210"/>
        <w:textAlignment w:val="baseline"/>
        <w:rPr>
          <w:rFonts w:ascii="Times New Roman" w:hAnsi="Times New Roman" w:cs="Times New Roman"/>
        </w:rPr>
      </w:pPr>
      <w:r>
        <w:rPr>
          <w:rFonts w:ascii="Times New Roman" w:hAnsi="Times New Roman" w:cs="Times New Roman"/>
        </w:rPr>
        <w:t>29</w:t>
      </w:r>
      <w:r>
        <w:rPr>
          <w:rFonts w:ascii="Times New Roman" w:eastAsia="宋体" w:hAnsi="Times New Roman" w:cs="Times New Roman"/>
        </w:rPr>
        <w:t xml:space="preserve"> </w:t>
      </w:r>
      <w:r>
        <w:rPr>
          <w:rFonts w:ascii="Times New Roman" w:hAnsi="Times New Roman" w:cs="Times New Roman"/>
        </w:rPr>
        <w:t>Perhaps, as Frank Jackson surmises,</w:t>
      </w:r>
      <w:r>
        <w:rPr>
          <w:rFonts w:ascii="Times New Roman" w:eastAsia="宋体" w:hAnsi="Times New Roman" w:cs="Times New Roman"/>
        </w:rPr>
        <w:t xml:space="preserve"> ‘</w:t>
      </w:r>
      <w:r>
        <w:rPr>
          <w:rFonts w:ascii="Times New Roman" w:hAnsi="Times New Roman" w:cs="Times New Roman"/>
        </w:rPr>
        <w:t>There is a lot of“closet”conceptual analysis going on</w:t>
      </w:r>
      <w:r>
        <w:rPr>
          <w:rFonts w:ascii="Times New Roman" w:eastAsia="宋体" w:hAnsi="Times New Roman" w:cs="Times New Roman"/>
        </w:rPr>
        <w:t xml:space="preserve">’ </w:t>
      </w:r>
      <w:r>
        <w:rPr>
          <w:rFonts w:ascii="Times New Roman" w:hAnsi="Times New Roman" w:cs="Times New Roman"/>
        </w:rPr>
        <w:t>(1998: vii).</w:t>
      </w:r>
    </w:p>
    <w:p w14:paraId="50AADDC1" w14:textId="77777777" w:rsidR="0069109F" w:rsidRDefault="00000000">
      <w:pPr>
        <w:ind w:firstLineChars="200" w:firstLine="420"/>
        <w:rPr>
          <w:rFonts w:ascii="Times New Roman" w:hAnsi="Times New Roman" w:cs="Times New Roman"/>
          <w:szCs w:val="21"/>
        </w:rPr>
      </w:pPr>
      <w:r>
        <w:rPr>
          <w:rFonts w:ascii="Times New Roman" w:hAnsi="Times New Roman" w:cs="Times New Roman"/>
          <w:szCs w:val="21"/>
        </w:rPr>
        <w:t>现象学的（</w:t>
      </w:r>
      <w:r>
        <w:rPr>
          <w:rFonts w:ascii="Times New Roman" w:hAnsi="Times New Roman" w:cs="Times New Roman"/>
          <w:szCs w:val="21"/>
        </w:rPr>
        <w:t>phenomenological</w:t>
      </w:r>
      <w:r>
        <w:rPr>
          <w:rFonts w:ascii="Times New Roman" w:hAnsi="Times New Roman" w:cs="Times New Roman"/>
          <w:szCs w:val="21"/>
        </w:rPr>
        <w:t>）方法就说到这里，虽然英美哲学家偶尔、也可能是越来越多地诉诸于现象学，但可以说，时至今日英美哲学的主要学科源头还是（概念）分析。提到这件事并不一定意味着什么，因为，在</w:t>
      </w:r>
      <w:r>
        <w:rPr>
          <w:rFonts w:ascii="Times New Roman" w:hAnsi="Times New Roman" w:cs="Times New Roman"/>
          <w:szCs w:val="21"/>
        </w:rPr>
        <w:t>20</w:t>
      </w:r>
      <w:r>
        <w:rPr>
          <w:rFonts w:ascii="Times New Roman" w:hAnsi="Times New Roman" w:cs="Times New Roman"/>
          <w:szCs w:val="21"/>
        </w:rPr>
        <w:t>世纪（以及</w:t>
      </w:r>
      <w:r>
        <w:rPr>
          <w:rFonts w:ascii="Times New Roman" w:hAnsi="Times New Roman" w:cs="Times New Roman"/>
          <w:szCs w:val="21"/>
        </w:rPr>
        <w:t>21</w:t>
      </w:r>
      <w:r>
        <w:rPr>
          <w:rFonts w:ascii="Times New Roman" w:hAnsi="Times New Roman" w:cs="Times New Roman"/>
          <w:szCs w:val="21"/>
        </w:rPr>
        <w:t>世纪的第一个十年）的过程中，哲学分析（</w:t>
      </w:r>
      <w:r>
        <w:rPr>
          <w:rFonts w:ascii="Times New Roman" w:hAnsi="Times New Roman" w:cs="Times New Roman"/>
          <w:szCs w:val="21"/>
        </w:rPr>
        <w:t>philosophical ana</w:t>
      </w:r>
      <w:bookmarkStart w:id="1" w:name="Conceptual_analysis"/>
      <w:bookmarkEnd w:id="1"/>
      <w:r>
        <w:rPr>
          <w:rFonts w:ascii="Times New Roman" w:hAnsi="Times New Roman" w:cs="Times New Roman"/>
          <w:szCs w:val="21"/>
        </w:rPr>
        <w:t>lysis</w:t>
      </w:r>
      <w:r>
        <w:rPr>
          <w:rFonts w:ascii="Times New Roman" w:hAnsi="Times New Roman" w:cs="Times New Roman"/>
          <w:szCs w:val="21"/>
        </w:rPr>
        <w:t>）的追随者们已经把他们自己看作是在做非常不同的事情。然而，我们将集中关注一个相对简单的分析模型，我们相信这个模型</w:t>
      </w:r>
      <w:ins w:id="2" w:author="sha zhizhou" w:date="2023-06-25T02:51:00Z">
        <w:r w:rsidR="00C90E95">
          <w:rPr>
            <w:rFonts w:ascii="Times New Roman" w:hAnsi="Times New Roman" w:cs="Times New Roman" w:hint="eastAsia"/>
            <w:szCs w:val="21"/>
          </w:rPr>
          <w:t>引发</w:t>
        </w:r>
        <w:r w:rsidR="00C90E95">
          <w:rPr>
            <w:rFonts w:ascii="Times New Roman" w:hAnsi="Times New Roman" w:cs="Times New Roman" w:hint="eastAsia"/>
            <w:szCs w:val="21"/>
          </w:rPr>
          <w:t>(</w:t>
        </w:r>
        <w:r w:rsidR="00C90E95">
          <w:rPr>
            <w:rFonts w:ascii="Times New Roman" w:hAnsi="Times New Roman" w:cs="Times New Roman"/>
            <w:szCs w:val="21"/>
          </w:rPr>
          <w:t>captures)</w:t>
        </w:r>
      </w:ins>
      <w:r>
        <w:rPr>
          <w:rFonts w:ascii="Times New Roman" w:hAnsi="Times New Roman" w:cs="Times New Roman"/>
          <w:szCs w:val="21"/>
        </w:rPr>
        <w:t>了许多哲学家的实践，不管他们是否乐意宣传这个事实。</w:t>
      </w:r>
    </w:p>
    <w:p w14:paraId="460A232F" w14:textId="77777777" w:rsidR="0069109F" w:rsidRDefault="00000000">
      <w:r>
        <w:rPr>
          <w:rFonts w:ascii="Times New Roman" w:hAnsi="Times New Roman" w:cs="Times New Roman" w:hint="eastAsia"/>
          <w:szCs w:val="21"/>
        </w:rPr>
        <w:t xml:space="preserve">29 </w:t>
      </w:r>
      <w:r>
        <w:rPr>
          <w:rFonts w:hint="eastAsia"/>
        </w:rPr>
        <w:t>也许，正如弗兰克·杰克逊（</w:t>
      </w:r>
      <w:r>
        <w:rPr>
          <w:rFonts w:hint="eastAsia"/>
        </w:rPr>
        <w:t>Frank Jackson</w:t>
      </w:r>
      <w:r>
        <w:rPr>
          <w:rFonts w:hint="eastAsia"/>
        </w:rPr>
        <w:t>）猜测的那样，“有很多‘隐秘的’概念分析正在进行中”（</w:t>
      </w:r>
      <w:r>
        <w:rPr>
          <w:rFonts w:hint="eastAsia"/>
        </w:rPr>
        <w:t>1998: vii</w:t>
      </w:r>
      <w:r>
        <w:rPr>
          <w:rFonts w:hint="eastAsia"/>
        </w:rPr>
        <w:t>）。</w:t>
      </w:r>
    </w:p>
    <w:p w14:paraId="0DF49566" w14:textId="77777777" w:rsidR="0069109F" w:rsidRDefault="0069109F"/>
    <w:p w14:paraId="7B141CED" w14:textId="77777777" w:rsidR="0069109F" w:rsidRDefault="00000000">
      <w:pPr>
        <w:widowControl/>
        <w:kinsoku w:val="0"/>
        <w:autoSpaceDE w:val="0"/>
        <w:autoSpaceDN w:val="0"/>
        <w:adjustRightInd w:val="0"/>
        <w:snapToGrid w:val="0"/>
        <w:ind w:firstLineChars="100" w:firstLine="210"/>
        <w:textAlignment w:val="baseline"/>
        <w:rPr>
          <w:rFonts w:ascii="Times New Roman" w:hAnsi="Times New Roman" w:cs="Times New Roman"/>
        </w:rPr>
      </w:pPr>
      <w:r>
        <w:rPr>
          <w:rFonts w:ascii="Times New Roman" w:hAnsi="Times New Roman" w:cs="Times New Roman"/>
        </w:rPr>
        <w:t xml:space="preserve">As we mentioned in </w:t>
      </w:r>
      <w:hyperlink w:anchor="_bookmark71" w:history="1">
        <w:r>
          <w:rPr>
            <w:rFonts w:ascii="Times New Roman" w:hAnsi="Times New Roman" w:cs="Times New Roman"/>
          </w:rPr>
          <w:t>Chapter 3</w:t>
        </w:r>
      </w:hyperlink>
      <w:r>
        <w:rPr>
          <w:rFonts w:ascii="Times New Roman" w:hAnsi="Times New Roman" w:cs="Times New Roman"/>
        </w:rPr>
        <w:t>, prominent ordinary language philosopher J. L. Austin described his procedure as that of</w:t>
      </w:r>
      <w:r>
        <w:rPr>
          <w:rFonts w:ascii="Times New Roman" w:eastAsia="宋体" w:hAnsi="Times New Roman" w:cs="Times New Roman"/>
        </w:rPr>
        <w:t xml:space="preserve"> ‘</w:t>
      </w:r>
      <w:r>
        <w:rPr>
          <w:rFonts w:ascii="Times New Roman" w:hAnsi="Times New Roman" w:cs="Times New Roman"/>
        </w:rPr>
        <w:t>examining what we should say when</w:t>
      </w:r>
      <w:r>
        <w:rPr>
          <w:rFonts w:ascii="Times New Roman" w:eastAsia="宋体" w:hAnsi="Times New Roman" w:cs="Times New Roman"/>
        </w:rPr>
        <w:t xml:space="preserve">’ </w:t>
      </w:r>
      <w:r>
        <w:rPr>
          <w:rFonts w:ascii="Times New Roman" w:hAnsi="Times New Roman" w:cs="Times New Roman"/>
        </w:rPr>
        <w:t>.</w:t>
      </w:r>
      <w:hyperlink w:anchor="_bookmark411" w:history="1">
        <w:r>
          <w:rPr>
            <w:rFonts w:ascii="Times New Roman" w:hAnsi="Times New Roman" w:cs="Times New Roman"/>
            <w:vertAlign w:val="superscript"/>
          </w:rPr>
          <w:t>30</w:t>
        </w:r>
      </w:hyperlink>
      <w:r>
        <w:rPr>
          <w:rFonts w:ascii="Times New Roman" w:hAnsi="Times New Roman" w:cs="Times New Roman"/>
        </w:rPr>
        <w:t xml:space="preserve"> Austin</w:t>
      </w:r>
      <w:r>
        <w:rPr>
          <w:rFonts w:ascii="Times New Roman" w:eastAsia="宋体" w:hAnsi="Times New Roman" w:cs="Times New Roman"/>
        </w:rPr>
        <w:t xml:space="preserve">’s </w:t>
      </w:r>
      <w:r>
        <w:rPr>
          <w:rFonts w:ascii="Times New Roman" w:hAnsi="Times New Roman" w:cs="Times New Roman"/>
        </w:rPr>
        <w:t>idea was that we can shed light on a philosophically interesting concept</w:t>
      </w:r>
      <w:hyperlink w:anchor="_bookmark412" w:history="1">
        <w:r>
          <w:rPr>
            <w:rFonts w:ascii="Times New Roman" w:hAnsi="Times New Roman" w:cs="Times New Roman"/>
            <w:vertAlign w:val="superscript"/>
          </w:rPr>
          <w:t>31</w:t>
        </w:r>
      </w:hyperlink>
      <w:r>
        <w:rPr>
          <w:rFonts w:ascii="Times New Roman" w:eastAsia="宋体" w:hAnsi="Times New Roman" w:cs="Times New Roman"/>
        </w:rPr>
        <w:t xml:space="preserve"> </w:t>
      </w:r>
      <w:r>
        <w:rPr>
          <w:rFonts w:ascii="Times New Roman" w:hAnsi="Times New Roman" w:cs="Times New Roman"/>
        </w:rPr>
        <w:t>– say, the concept of knowledge – by looking</w:t>
      </w:r>
      <w:r>
        <w:rPr>
          <w:rFonts w:ascii="Times New Roman" w:hAnsi="Times New Roman" w:cs="Times New Roman" w:hint="eastAsia"/>
        </w:rPr>
        <w:t xml:space="preserve"> </w:t>
      </w:r>
      <w:r>
        <w:rPr>
          <w:rFonts w:ascii="Times New Roman" w:hAnsi="Times New Roman" w:cs="Times New Roman"/>
        </w:rPr>
        <w:t>at the sorts of situations in which we would say (or would not say) that someone knows something (or does</w:t>
      </w:r>
      <w:r>
        <w:rPr>
          <w:rFonts w:ascii="Times New Roman" w:eastAsia="宋体" w:hAnsi="Times New Roman" w:cs="Times New Roman"/>
        </w:rPr>
        <w:t xml:space="preserve">n’t </w:t>
      </w:r>
      <w:r>
        <w:rPr>
          <w:rFonts w:ascii="Times New Roman" w:hAnsi="Times New Roman" w:cs="Times New Roman"/>
        </w:rPr>
        <w:t>know something). Whilst ordinary language philosophy has long since fallen out of favour, a workable model of analysis can be developed in a few simple steps if we take our point of departure in analysis as understood by Austin and his Oxford colleagues. One of these colleagues, H. P. Grice, offered the following characterisation of conceptual analysis:</w:t>
      </w:r>
    </w:p>
    <w:p w14:paraId="4DA6BD1D" w14:textId="77777777" w:rsidR="0069109F" w:rsidRDefault="00000000">
      <w:pPr>
        <w:widowControl/>
        <w:kinsoku w:val="0"/>
        <w:autoSpaceDE w:val="0"/>
        <w:autoSpaceDN w:val="0"/>
        <w:adjustRightInd w:val="0"/>
        <w:snapToGrid w:val="0"/>
        <w:ind w:firstLineChars="100" w:firstLine="210"/>
        <w:textAlignment w:val="baseline"/>
        <w:rPr>
          <w:rFonts w:ascii="Times New Roman" w:hAnsi="Times New Roman" w:cs="Times New Roman"/>
        </w:rPr>
      </w:pPr>
      <w:r>
        <w:rPr>
          <w:rFonts w:ascii="Times New Roman" w:hAnsi="Times New Roman" w:cs="Times New Roman"/>
        </w:rPr>
        <w:t>To be looking for a conceptual analysis of a given expression E is to be in a position to apply or withhold E in particular cases, but to be looking for a general characterization of the types of cases in which one would apply E rather than withhold it … the characteristic procedure is to think up</w:t>
      </w:r>
      <w:r>
        <w:rPr>
          <w:rFonts w:ascii="Times New Roman" w:eastAsia="宋体" w:hAnsi="Times New Roman" w:cs="Times New Roman"/>
        </w:rPr>
        <w:t xml:space="preserve"> </w:t>
      </w:r>
      <w:r>
        <w:rPr>
          <w:rFonts w:ascii="Times New Roman" w:hAnsi="Times New Roman" w:cs="Times New Roman"/>
        </w:rPr>
        <w:t>a possible general characterization of one</w:t>
      </w:r>
      <w:r>
        <w:rPr>
          <w:rFonts w:ascii="Times New Roman" w:eastAsia="宋体" w:hAnsi="Times New Roman" w:cs="Times New Roman"/>
        </w:rPr>
        <w:t xml:space="preserve">’s </w:t>
      </w:r>
      <w:r>
        <w:rPr>
          <w:rFonts w:ascii="Times New Roman" w:hAnsi="Times New Roman" w:cs="Times New Roman"/>
        </w:rPr>
        <w:t>use of E and then to test it by trying to find or imagine a particular situation which fits the suggested</w:t>
      </w:r>
      <w:r>
        <w:rPr>
          <w:rFonts w:ascii="Times New Roman" w:eastAsia="宋体" w:hAnsi="Times New Roman" w:cs="Times New Roman"/>
        </w:rPr>
        <w:t xml:space="preserve"> </w:t>
      </w:r>
      <w:r>
        <w:rPr>
          <w:rFonts w:ascii="Times New Roman" w:hAnsi="Times New Roman" w:cs="Times New Roman"/>
        </w:rPr>
        <w:t>characterization and yet would not be a situation in which one would</w:t>
      </w:r>
      <w:r>
        <w:rPr>
          <w:rFonts w:ascii="Times New Roman" w:eastAsia="宋体" w:hAnsi="Times New Roman" w:cs="Times New Roman"/>
        </w:rPr>
        <w:t xml:space="preserve"> </w:t>
      </w:r>
      <w:r>
        <w:rPr>
          <w:rFonts w:ascii="Times New Roman" w:hAnsi="Times New Roman" w:cs="Times New Roman"/>
        </w:rPr>
        <w:t>apply E.</w:t>
      </w:r>
      <w:hyperlink w:anchor="_bookmark415" w:history="1">
        <w:r>
          <w:rPr>
            <w:rFonts w:ascii="Times New Roman" w:hAnsi="Times New Roman" w:cs="Times New Roman"/>
            <w:vertAlign w:val="superscript"/>
          </w:rPr>
          <w:t>32</w:t>
        </w:r>
      </w:hyperlink>
    </w:p>
    <w:p w14:paraId="10B1D5AF" w14:textId="77777777" w:rsidR="0069109F" w:rsidRDefault="00000000">
      <w:pPr>
        <w:widowControl/>
        <w:kinsoku w:val="0"/>
        <w:autoSpaceDE w:val="0"/>
        <w:autoSpaceDN w:val="0"/>
        <w:adjustRightInd w:val="0"/>
        <w:snapToGrid w:val="0"/>
        <w:ind w:firstLineChars="100" w:firstLine="210"/>
        <w:textAlignment w:val="baseline"/>
        <w:rPr>
          <w:rFonts w:ascii="Times New Roman" w:hAnsi="Times New Roman" w:cs="Times New Roman"/>
        </w:rPr>
      </w:pPr>
      <w:r>
        <w:rPr>
          <w:rFonts w:ascii="Times New Roman" w:hAnsi="Times New Roman" w:cs="Times New Roman"/>
        </w:rPr>
        <w:t>30</w:t>
      </w:r>
      <w:r>
        <w:rPr>
          <w:rFonts w:ascii="Times New Roman" w:eastAsia="宋体" w:hAnsi="Times New Roman" w:cs="Times New Roman"/>
        </w:rPr>
        <w:t xml:space="preserve"> </w:t>
      </w:r>
      <w:r>
        <w:rPr>
          <w:rFonts w:ascii="Times New Roman" w:hAnsi="Times New Roman" w:cs="Times New Roman"/>
        </w:rPr>
        <w:t xml:space="preserve">Austin </w:t>
      </w:r>
      <w:hyperlink w:anchor="_bookmark141" w:history="1">
        <w:r>
          <w:rPr>
            <w:rFonts w:ascii="Times New Roman" w:hAnsi="Times New Roman" w:cs="Times New Roman"/>
          </w:rPr>
          <w:t>1979</w:t>
        </w:r>
      </w:hyperlink>
      <w:r>
        <w:rPr>
          <w:rFonts w:ascii="Times New Roman" w:hAnsi="Times New Roman" w:cs="Times New Roman"/>
        </w:rPr>
        <w:t>: 181.</w:t>
      </w:r>
    </w:p>
    <w:p w14:paraId="115F4D61" w14:textId="77777777" w:rsidR="0069109F" w:rsidRDefault="00000000">
      <w:pPr>
        <w:widowControl/>
        <w:kinsoku w:val="0"/>
        <w:autoSpaceDE w:val="0"/>
        <w:autoSpaceDN w:val="0"/>
        <w:adjustRightInd w:val="0"/>
        <w:snapToGrid w:val="0"/>
        <w:ind w:firstLineChars="100" w:firstLine="210"/>
        <w:textAlignment w:val="baseline"/>
        <w:rPr>
          <w:rFonts w:ascii="Times New Roman" w:hAnsi="Times New Roman" w:cs="Times New Roman"/>
        </w:rPr>
      </w:pPr>
      <w:r>
        <w:rPr>
          <w:rFonts w:ascii="Times New Roman" w:hAnsi="Times New Roman" w:cs="Times New Roman"/>
        </w:rPr>
        <w:t>31</w:t>
      </w:r>
      <w:r>
        <w:rPr>
          <w:rFonts w:ascii="Times New Roman" w:eastAsia="宋体" w:hAnsi="Times New Roman" w:cs="Times New Roman"/>
        </w:rPr>
        <w:t xml:space="preserve"> </w:t>
      </w:r>
      <w:r>
        <w:rPr>
          <w:rFonts w:ascii="Times New Roman" w:hAnsi="Times New Roman" w:cs="Times New Roman"/>
        </w:rPr>
        <w:t>It is a very delicate question what, precisely, concepts are. Most would agree that the concept</w:t>
      </w:r>
      <w:r>
        <w:rPr>
          <w:rFonts w:ascii="Times New Roman" w:eastAsia="宋体" w:hAnsi="Times New Roman" w:cs="Times New Roman"/>
        </w:rPr>
        <w:t xml:space="preserve"> ‘</w:t>
      </w:r>
      <w:r>
        <w:rPr>
          <w:rFonts w:ascii="Times New Roman" w:hAnsi="Times New Roman" w:cs="Times New Roman"/>
        </w:rPr>
        <w:t>horse</w:t>
      </w:r>
      <w:r>
        <w:rPr>
          <w:rFonts w:ascii="Times New Roman" w:eastAsia="宋体" w:hAnsi="Times New Roman" w:cs="Times New Roman"/>
        </w:rPr>
        <w:t xml:space="preserve">’ </w:t>
      </w:r>
      <w:r>
        <w:rPr>
          <w:rFonts w:ascii="Times New Roman" w:hAnsi="Times New Roman" w:cs="Times New Roman"/>
        </w:rPr>
        <w:t>is what the words</w:t>
      </w:r>
      <w:r>
        <w:rPr>
          <w:rFonts w:ascii="Times New Roman" w:eastAsia="宋体" w:hAnsi="Times New Roman" w:cs="Times New Roman"/>
        </w:rPr>
        <w:t xml:space="preserve"> ‘</w:t>
      </w:r>
      <w:r>
        <w:rPr>
          <w:rFonts w:ascii="Times New Roman" w:hAnsi="Times New Roman" w:cs="Times New Roman"/>
        </w:rPr>
        <w:t>horse</w:t>
      </w:r>
      <w:r>
        <w:rPr>
          <w:rFonts w:ascii="Times New Roman" w:eastAsia="宋体" w:hAnsi="Times New Roman" w:cs="Times New Roman"/>
        </w:rPr>
        <w:t xml:space="preserve">’ </w:t>
      </w:r>
      <w:r>
        <w:rPr>
          <w:rFonts w:ascii="Times New Roman" w:hAnsi="Times New Roman" w:cs="Times New Roman"/>
        </w:rPr>
        <w:t>,</w:t>
      </w:r>
      <w:r>
        <w:rPr>
          <w:rFonts w:ascii="Times New Roman" w:eastAsia="宋体" w:hAnsi="Times New Roman" w:cs="Times New Roman"/>
        </w:rPr>
        <w:t xml:space="preserve"> ‘</w:t>
      </w:r>
      <w:r>
        <w:rPr>
          <w:rFonts w:ascii="Times New Roman" w:hAnsi="Times New Roman" w:cs="Times New Roman"/>
        </w:rPr>
        <w:t>Pferd</w:t>
      </w:r>
      <w:r>
        <w:rPr>
          <w:rFonts w:ascii="Times New Roman" w:eastAsia="宋体" w:hAnsi="Times New Roman" w:cs="Times New Roman"/>
        </w:rPr>
        <w:t xml:space="preserve">’ </w:t>
      </w:r>
      <w:r>
        <w:rPr>
          <w:rFonts w:ascii="Times New Roman" w:hAnsi="Times New Roman" w:cs="Times New Roman"/>
        </w:rPr>
        <w:t>and</w:t>
      </w:r>
      <w:r>
        <w:rPr>
          <w:rFonts w:ascii="Times New Roman" w:eastAsia="宋体" w:hAnsi="Times New Roman" w:cs="Times New Roman"/>
        </w:rPr>
        <w:t xml:space="preserve"> ‘</w:t>
      </w:r>
      <w:r>
        <w:rPr>
          <w:rFonts w:ascii="Times New Roman" w:hAnsi="Times New Roman" w:cs="Times New Roman"/>
        </w:rPr>
        <w:t>cheval</w:t>
      </w:r>
      <w:r>
        <w:rPr>
          <w:rFonts w:ascii="Times New Roman" w:eastAsia="宋体" w:hAnsi="Times New Roman" w:cs="Times New Roman"/>
        </w:rPr>
        <w:t xml:space="preserve">’ </w:t>
      </w:r>
      <w:r>
        <w:rPr>
          <w:rFonts w:ascii="Times New Roman" w:hAnsi="Times New Roman" w:cs="Times New Roman"/>
        </w:rPr>
        <w:t>all express (in English,</w:t>
      </w:r>
      <w:r>
        <w:rPr>
          <w:rFonts w:ascii="Times New Roman" w:hAnsi="Times New Roman" w:cs="Times New Roman" w:hint="eastAsia"/>
        </w:rPr>
        <w:t xml:space="preserve"> </w:t>
      </w:r>
      <w:r>
        <w:rPr>
          <w:rFonts w:ascii="Times New Roman" w:hAnsi="Times New Roman" w:cs="Times New Roman"/>
        </w:rPr>
        <w:t xml:space="preserve">German and French, respectively), but beyond that, things get tricky. Some, such as Frege, take a Platonist view of concepts, while others, perhaps a majority, think of </w:t>
      </w:r>
      <w:bookmarkStart w:id="3" w:name="_bookmark415"/>
      <w:bookmarkStart w:id="4" w:name="_bookmark416"/>
      <w:bookmarkStart w:id="5" w:name="_bookmark417"/>
      <w:bookmarkEnd w:id="3"/>
      <w:bookmarkEnd w:id="4"/>
      <w:bookmarkEnd w:id="5"/>
      <w:r>
        <w:rPr>
          <w:rFonts w:ascii="Times New Roman" w:hAnsi="Times New Roman" w:cs="Times New Roman"/>
        </w:rPr>
        <w:t>concepts as mental representations.</w:t>
      </w:r>
    </w:p>
    <w:p w14:paraId="10283B90" w14:textId="77777777" w:rsidR="0069109F" w:rsidRDefault="00000000">
      <w:pPr>
        <w:widowControl/>
        <w:kinsoku w:val="0"/>
        <w:autoSpaceDE w:val="0"/>
        <w:autoSpaceDN w:val="0"/>
        <w:adjustRightInd w:val="0"/>
        <w:snapToGrid w:val="0"/>
        <w:ind w:firstLineChars="100" w:firstLine="210"/>
        <w:textAlignment w:val="baseline"/>
        <w:rPr>
          <w:rFonts w:ascii="Times New Roman" w:hAnsi="Times New Roman" w:cs="Times New Roman"/>
        </w:rPr>
      </w:pPr>
      <w:r>
        <w:rPr>
          <w:rFonts w:ascii="Times New Roman" w:hAnsi="Times New Roman" w:cs="Times New Roman"/>
        </w:rPr>
        <w:t>32</w:t>
      </w:r>
      <w:r>
        <w:rPr>
          <w:rFonts w:ascii="Times New Roman" w:eastAsia="宋体" w:hAnsi="Times New Roman" w:cs="Times New Roman"/>
        </w:rPr>
        <w:t xml:space="preserve"> </w:t>
      </w:r>
      <w:r>
        <w:rPr>
          <w:rFonts w:ascii="Times New Roman" w:hAnsi="Times New Roman" w:cs="Times New Roman"/>
        </w:rPr>
        <w:t xml:space="preserve">Grice </w:t>
      </w:r>
      <w:hyperlink w:anchor="_bookmark418" w:history="1">
        <w:r>
          <w:rPr>
            <w:rFonts w:ascii="Times New Roman" w:hAnsi="Times New Roman" w:cs="Times New Roman"/>
          </w:rPr>
          <w:t>1989</w:t>
        </w:r>
      </w:hyperlink>
      <w:r>
        <w:rPr>
          <w:rFonts w:ascii="Times New Roman" w:hAnsi="Times New Roman" w:cs="Times New Roman"/>
        </w:rPr>
        <w:t>: 174.</w:t>
      </w:r>
      <w:r>
        <w:rPr>
          <w:rFonts w:ascii="Times New Roman" w:eastAsia="宋体" w:hAnsi="Times New Roman" w:cs="Times New Roman"/>
        </w:rPr>
        <w:t xml:space="preserve"> </w:t>
      </w:r>
      <w:r>
        <w:rPr>
          <w:rFonts w:ascii="Times New Roman" w:hAnsi="Times New Roman" w:cs="Times New Roman"/>
        </w:rPr>
        <w:t>33</w:t>
      </w:r>
      <w:r>
        <w:rPr>
          <w:rFonts w:ascii="Times New Roman" w:eastAsia="宋体" w:hAnsi="Times New Roman" w:cs="Times New Roman"/>
        </w:rPr>
        <w:t xml:space="preserve"> </w:t>
      </w:r>
      <w:r>
        <w:rPr>
          <w:rFonts w:ascii="Times New Roman" w:hAnsi="Times New Roman" w:cs="Times New Roman"/>
        </w:rPr>
        <w:t xml:space="preserve">Jackson </w:t>
      </w:r>
      <w:hyperlink w:anchor="_bookmark419" w:history="1">
        <w:r>
          <w:rPr>
            <w:rFonts w:ascii="Times New Roman" w:hAnsi="Times New Roman" w:cs="Times New Roman"/>
          </w:rPr>
          <w:t>1998</w:t>
        </w:r>
      </w:hyperlink>
      <w:r>
        <w:rPr>
          <w:rFonts w:ascii="Times New Roman" w:hAnsi="Times New Roman" w:cs="Times New Roman"/>
        </w:rPr>
        <w:t>: 33.</w:t>
      </w:r>
      <w:r>
        <w:rPr>
          <w:rFonts w:ascii="Times New Roman" w:eastAsia="宋体" w:hAnsi="Times New Roman" w:cs="Times New Roman"/>
        </w:rPr>
        <w:t xml:space="preserve"> </w:t>
      </w:r>
      <w:r>
        <w:rPr>
          <w:rFonts w:ascii="Times New Roman" w:hAnsi="Times New Roman" w:cs="Times New Roman"/>
        </w:rPr>
        <w:t>34</w:t>
      </w:r>
      <w:r>
        <w:rPr>
          <w:rFonts w:ascii="Times New Roman" w:eastAsia="宋体" w:hAnsi="Times New Roman" w:cs="Times New Roman"/>
        </w:rPr>
        <w:t xml:space="preserve"> </w:t>
      </w:r>
      <w:r>
        <w:rPr>
          <w:rFonts w:ascii="Times New Roman" w:hAnsi="Times New Roman" w:cs="Times New Roman"/>
        </w:rPr>
        <w:t xml:space="preserve">See Grice </w:t>
      </w:r>
      <w:hyperlink w:anchor="_bookmark418" w:history="1">
        <w:r>
          <w:rPr>
            <w:rFonts w:ascii="Times New Roman" w:hAnsi="Times New Roman" w:cs="Times New Roman"/>
          </w:rPr>
          <w:t>1989</w:t>
        </w:r>
      </w:hyperlink>
      <w:r>
        <w:rPr>
          <w:rFonts w:ascii="Times New Roman" w:hAnsi="Times New Roman" w:cs="Times New Roman"/>
        </w:rPr>
        <w:t>: 1– 57.</w:t>
      </w:r>
    </w:p>
    <w:p w14:paraId="7281B510" w14:textId="452975D1" w:rsidR="0069109F" w:rsidRDefault="00000000">
      <w:pPr>
        <w:ind w:firstLineChars="200" w:firstLine="420"/>
        <w:rPr>
          <w:rFonts w:ascii="Times New Roman" w:hAnsi="Times New Roman" w:cs="Times New Roman"/>
          <w:szCs w:val="21"/>
        </w:rPr>
      </w:pPr>
      <w:r>
        <w:rPr>
          <w:rFonts w:ascii="Times New Roman" w:hAnsi="Times New Roman" w:cs="Times New Roman"/>
          <w:szCs w:val="21"/>
        </w:rPr>
        <w:t>正如我们在第三章中提到的，著名的日常语言哲学家</w:t>
      </w:r>
      <w:r>
        <w:rPr>
          <w:rFonts w:ascii="Times New Roman" w:hAnsi="Times New Roman" w:cs="Times New Roman"/>
          <w:szCs w:val="21"/>
        </w:rPr>
        <w:t>J.L.</w:t>
      </w:r>
      <w:r>
        <w:rPr>
          <w:rFonts w:ascii="Times New Roman" w:hAnsi="Times New Roman" w:cs="Times New Roman"/>
          <w:szCs w:val="21"/>
        </w:rPr>
        <w:t>奥斯汀（</w:t>
      </w:r>
      <w:r>
        <w:rPr>
          <w:rFonts w:ascii="Times New Roman" w:hAnsi="Times New Roman" w:cs="Times New Roman"/>
          <w:szCs w:val="21"/>
        </w:rPr>
        <w:t>J.L.Austin</w:t>
      </w:r>
      <w:r>
        <w:rPr>
          <w:rFonts w:ascii="Times New Roman" w:hAnsi="Times New Roman" w:cs="Times New Roman"/>
          <w:szCs w:val="21"/>
        </w:rPr>
        <w:t>）将他的哲学过程描述为</w:t>
      </w:r>
      <w:r>
        <w:rPr>
          <w:rFonts w:ascii="Times New Roman" w:hAnsi="Times New Roman" w:cs="Times New Roman"/>
          <w:szCs w:val="21"/>
        </w:rPr>
        <w:t>“</w:t>
      </w:r>
      <w:r>
        <w:rPr>
          <w:rFonts w:ascii="Times New Roman" w:hAnsi="Times New Roman" w:cs="Times New Roman"/>
          <w:szCs w:val="21"/>
        </w:rPr>
        <w:t>检验</w:t>
      </w:r>
      <w:r>
        <w:rPr>
          <w:rFonts w:ascii="Times New Roman" w:hAnsi="Times New Roman" w:cs="Times New Roman"/>
          <w:i/>
          <w:iCs/>
          <w:szCs w:val="21"/>
        </w:rPr>
        <w:t>我们在什么时候该说什么</w:t>
      </w:r>
      <w:r>
        <w:rPr>
          <w:rFonts w:ascii="Times New Roman" w:hAnsi="Times New Roman" w:cs="Times New Roman"/>
          <w:szCs w:val="21"/>
        </w:rPr>
        <w:t>”</w:t>
      </w:r>
      <w:r>
        <w:rPr>
          <w:rFonts w:ascii="Times New Roman" w:hAnsi="Times New Roman" w:cs="Times New Roman"/>
          <w:szCs w:val="21"/>
        </w:rPr>
        <w:t>。奥斯汀的观点是，我们可以通过观察我们说（或者不说）某人知道某事（或不知道某事）的情形，来阐明一个哲学上很有趣的概念</w:t>
      </w:r>
      <w:r>
        <w:rPr>
          <w:rFonts w:ascii="Times New Roman" w:hAnsi="Times New Roman" w:cs="Times New Roman"/>
          <w:szCs w:val="21"/>
        </w:rPr>
        <w:t>——</w:t>
      </w:r>
      <w:r>
        <w:rPr>
          <w:rFonts w:ascii="Times New Roman" w:hAnsi="Times New Roman" w:cs="Times New Roman"/>
          <w:szCs w:val="21"/>
        </w:rPr>
        <w:t>比如说，知识的概念。虽然一般的语言哲学早已失势，但是如果我们从奥斯汀和他的牛津同事所理解的分析的出发点出发，一个可行的分析模型就能通过几个简单的步骤构建出来。这些同事之一的</w:t>
      </w:r>
      <w:r>
        <w:rPr>
          <w:rFonts w:ascii="Times New Roman" w:hAnsi="Times New Roman" w:cs="Times New Roman"/>
          <w:szCs w:val="21"/>
        </w:rPr>
        <w:t>H.P.</w:t>
      </w:r>
      <w:r>
        <w:rPr>
          <w:rFonts w:ascii="Times New Roman" w:hAnsi="Times New Roman" w:cs="Times New Roman"/>
          <w:szCs w:val="21"/>
        </w:rPr>
        <w:t>格里斯（</w:t>
      </w:r>
      <w:r>
        <w:rPr>
          <w:rFonts w:ascii="Times New Roman" w:hAnsi="Times New Roman" w:cs="Times New Roman"/>
          <w:szCs w:val="21"/>
        </w:rPr>
        <w:t>H.P.Grice</w:t>
      </w:r>
      <w:r>
        <w:rPr>
          <w:rFonts w:ascii="Times New Roman" w:hAnsi="Times New Roman" w:cs="Times New Roman"/>
          <w:szCs w:val="21"/>
        </w:rPr>
        <w:t>）</w:t>
      </w:r>
      <w:del w:id="6" w:author="sha zhizhou" w:date="2023-06-25T09:04:00Z">
        <w:r w:rsidDel="00E243AF">
          <w:rPr>
            <w:rFonts w:ascii="Times New Roman" w:hAnsi="Times New Roman" w:cs="Times New Roman" w:hint="eastAsia"/>
            <w:szCs w:val="21"/>
          </w:rPr>
          <w:delText>提供了如下对概念分析特征的描述</w:delText>
        </w:r>
      </w:del>
      <w:ins w:id="7" w:author="sha zhizhou" w:date="2023-06-25T09:04:00Z">
        <w:r w:rsidR="00E243AF">
          <w:rPr>
            <w:rFonts w:ascii="Times New Roman" w:hAnsi="Times New Roman" w:cs="Times New Roman" w:hint="eastAsia"/>
            <w:szCs w:val="21"/>
          </w:rPr>
          <w:t>对概念分析的特征</w:t>
        </w:r>
        <w:r w:rsidR="00E243AF">
          <w:rPr>
            <w:rFonts w:ascii="Times New Roman" w:hAnsi="Times New Roman" w:cs="Times New Roman" w:hint="eastAsia"/>
            <w:szCs w:val="21"/>
          </w:rPr>
          <w:lastRenderedPageBreak/>
          <w:t>进行了如下的描述</w:t>
        </w:r>
      </w:ins>
      <w:r>
        <w:rPr>
          <w:rFonts w:ascii="Times New Roman" w:hAnsi="Times New Roman" w:cs="Times New Roman"/>
          <w:szCs w:val="21"/>
        </w:rPr>
        <w:t>：</w:t>
      </w:r>
    </w:p>
    <w:p w14:paraId="750C1807" w14:textId="6576CA02" w:rsidR="0069109F" w:rsidRDefault="00000000">
      <w:pPr>
        <w:ind w:firstLineChars="200" w:firstLine="420"/>
        <w:rPr>
          <w:rFonts w:ascii="Times New Roman" w:hAnsi="Times New Roman" w:cs="Times New Roman"/>
          <w:szCs w:val="21"/>
        </w:rPr>
      </w:pPr>
      <w:del w:id="8" w:author="sha zhizhou" w:date="2023-06-25T09:19:00Z">
        <w:r w:rsidDel="00D86B3C">
          <w:rPr>
            <w:rFonts w:ascii="Times New Roman" w:hAnsi="Times New Roman" w:cs="Times New Roman"/>
            <w:szCs w:val="21"/>
          </w:rPr>
          <w:delText>寻找一个</w:delText>
        </w:r>
      </w:del>
      <w:r>
        <w:rPr>
          <w:rFonts w:ascii="Times New Roman" w:hAnsi="Times New Roman" w:cs="Times New Roman"/>
          <w:szCs w:val="21"/>
        </w:rPr>
        <w:t>对于给定表达（</w:t>
      </w:r>
      <w:r>
        <w:rPr>
          <w:rFonts w:ascii="Times New Roman" w:hAnsi="Times New Roman" w:cs="Times New Roman"/>
          <w:szCs w:val="21"/>
        </w:rPr>
        <w:t>expression</w:t>
      </w:r>
      <w:r>
        <w:rPr>
          <w:rFonts w:ascii="Times New Roman" w:hAnsi="Times New Roman" w:cs="Times New Roman"/>
          <w:szCs w:val="21"/>
        </w:rPr>
        <w:t>）</w:t>
      </w:r>
      <w:r>
        <w:rPr>
          <w:rFonts w:ascii="Times New Roman" w:hAnsi="Times New Roman" w:cs="Times New Roman"/>
          <w:szCs w:val="21"/>
        </w:rPr>
        <w:t>E</w:t>
      </w:r>
      <w:r>
        <w:rPr>
          <w:rFonts w:ascii="Times New Roman" w:hAnsi="Times New Roman" w:cs="Times New Roman"/>
          <w:szCs w:val="21"/>
        </w:rPr>
        <w:t>的概念分析</w:t>
      </w:r>
      <w:ins w:id="9" w:author="sha zhizhou" w:date="2023-06-25T09:19:00Z">
        <w:r w:rsidR="00D86B3C">
          <w:rPr>
            <w:rFonts w:ascii="Times New Roman" w:hAnsi="Times New Roman" w:cs="Times New Roman" w:hint="eastAsia"/>
            <w:szCs w:val="21"/>
          </w:rPr>
          <w:t>，需要经过如下步骤</w:t>
        </w:r>
      </w:ins>
      <w:del w:id="10" w:author="sha zhizhou" w:date="2023-06-25T09:19:00Z">
        <w:r w:rsidDel="00D86B3C">
          <w:rPr>
            <w:rFonts w:ascii="Times New Roman" w:hAnsi="Times New Roman" w:cs="Times New Roman"/>
            <w:szCs w:val="21"/>
          </w:rPr>
          <w:delText>是在这样的立场上</w:delText>
        </w:r>
      </w:del>
      <w:r>
        <w:rPr>
          <w:rFonts w:ascii="Times New Roman" w:hAnsi="Times New Roman" w:cs="Times New Roman"/>
          <w:szCs w:val="21"/>
        </w:rPr>
        <w:t>：</w:t>
      </w:r>
      <w:ins w:id="11" w:author="sha zhizhou" w:date="2023-06-25T09:22:00Z">
        <w:r w:rsidR="00D86B3C">
          <w:rPr>
            <w:rFonts w:ascii="Times New Roman" w:hAnsi="Times New Roman" w:cs="Times New Roman" w:hint="eastAsia"/>
            <w:szCs w:val="21"/>
          </w:rPr>
          <w:t>应当</w:t>
        </w:r>
      </w:ins>
      <w:ins w:id="12" w:author="sha zhizhou" w:date="2023-06-25T09:23:00Z">
        <w:r w:rsidR="00D86B3C">
          <w:rPr>
            <w:rFonts w:ascii="Times New Roman" w:hAnsi="Times New Roman" w:cs="Times New Roman" w:hint="eastAsia"/>
            <w:szCs w:val="21"/>
          </w:rPr>
          <w:t>寻找应用</w:t>
        </w:r>
        <w:r w:rsidR="00D86B3C">
          <w:rPr>
            <w:rFonts w:ascii="Times New Roman" w:hAnsi="Times New Roman" w:cs="Times New Roman" w:hint="eastAsia"/>
            <w:szCs w:val="21"/>
          </w:rPr>
          <w:t xml:space="preserve"> E</w:t>
        </w:r>
        <w:r w:rsidR="00D86B3C">
          <w:rPr>
            <w:rFonts w:ascii="Times New Roman" w:hAnsi="Times New Roman" w:cs="Times New Roman"/>
            <w:szCs w:val="21"/>
          </w:rPr>
          <w:t xml:space="preserve"> </w:t>
        </w:r>
        <w:r w:rsidR="00D86B3C">
          <w:rPr>
            <w:rFonts w:ascii="Times New Roman" w:hAnsi="Times New Roman" w:cs="Times New Roman" w:hint="eastAsia"/>
            <w:szCs w:val="21"/>
          </w:rPr>
          <w:t>或者不应用</w:t>
        </w:r>
        <w:r w:rsidR="00D86B3C">
          <w:rPr>
            <w:rFonts w:ascii="Times New Roman" w:hAnsi="Times New Roman" w:cs="Times New Roman" w:hint="eastAsia"/>
            <w:szCs w:val="21"/>
          </w:rPr>
          <w:t xml:space="preserve"> E</w:t>
        </w:r>
        <w:r w:rsidR="00D86B3C">
          <w:rPr>
            <w:rFonts w:ascii="Times New Roman" w:hAnsi="Times New Roman" w:cs="Times New Roman"/>
            <w:szCs w:val="21"/>
          </w:rPr>
          <w:t xml:space="preserve"> </w:t>
        </w:r>
        <w:r w:rsidR="00D86B3C">
          <w:rPr>
            <w:rFonts w:ascii="Times New Roman" w:hAnsi="Times New Roman" w:cs="Times New Roman" w:hint="eastAsia"/>
            <w:szCs w:val="21"/>
          </w:rPr>
          <w:t>的特定情形</w:t>
        </w:r>
      </w:ins>
      <w:del w:id="13" w:author="sha zhizhou" w:date="2023-06-25T09:23:00Z">
        <w:r w:rsidDel="00D86B3C">
          <w:rPr>
            <w:rFonts w:ascii="Times New Roman" w:hAnsi="Times New Roman" w:cs="Times New Roman"/>
            <w:szCs w:val="21"/>
          </w:rPr>
          <w:delText>在特定的情况下应用或撤回</w:delText>
        </w:r>
        <w:r w:rsidDel="00D86B3C">
          <w:rPr>
            <w:rFonts w:ascii="Times New Roman" w:hAnsi="Times New Roman" w:cs="Times New Roman"/>
            <w:szCs w:val="21"/>
          </w:rPr>
          <w:delText>E</w:delText>
        </w:r>
      </w:del>
      <w:r>
        <w:rPr>
          <w:rFonts w:ascii="Times New Roman" w:hAnsi="Times New Roman" w:cs="Times New Roman"/>
          <w:szCs w:val="21"/>
        </w:rPr>
        <w:t>，而不是寻找一个我们可以应用而不是撤回</w:t>
      </w:r>
      <w:r>
        <w:rPr>
          <w:rFonts w:ascii="Times New Roman" w:hAnsi="Times New Roman" w:cs="Times New Roman"/>
          <w:szCs w:val="21"/>
        </w:rPr>
        <w:t>E</w:t>
      </w:r>
      <w:r>
        <w:rPr>
          <w:rFonts w:ascii="Times New Roman" w:hAnsi="Times New Roman" w:cs="Times New Roman"/>
          <w:szCs w:val="21"/>
        </w:rPr>
        <w:t>的情况类型的普遍特征描述</w:t>
      </w:r>
      <w:r>
        <w:rPr>
          <w:rFonts w:ascii="Times New Roman" w:hAnsi="Times New Roman" w:cs="Times New Roman"/>
          <w:szCs w:val="21"/>
        </w:rPr>
        <w:t>……</w:t>
      </w:r>
      <w:r>
        <w:rPr>
          <w:rFonts w:ascii="Times New Roman" w:hAnsi="Times New Roman" w:cs="Times New Roman"/>
          <w:szCs w:val="21"/>
        </w:rPr>
        <w:t>典型的步骤是设想对一个人</w:t>
      </w:r>
      <w:ins w:id="14" w:author="sha zhizhou" w:date="2023-06-25T09:24:00Z">
        <w:r w:rsidR="00D86B3C">
          <w:rPr>
            <w:rFonts w:ascii="Times New Roman" w:hAnsi="Times New Roman" w:cs="Times New Roman" w:hint="eastAsia"/>
            <w:szCs w:val="21"/>
          </w:rPr>
          <w:t>在使用</w:t>
        </w:r>
        <w:r w:rsidR="00D86B3C">
          <w:rPr>
            <w:rFonts w:ascii="Times New Roman" w:hAnsi="Times New Roman" w:cs="Times New Roman" w:hint="eastAsia"/>
            <w:szCs w:val="21"/>
          </w:rPr>
          <w:t xml:space="preserve"> E</w:t>
        </w:r>
        <w:r w:rsidR="00D86B3C">
          <w:rPr>
            <w:rFonts w:ascii="Times New Roman" w:hAnsi="Times New Roman" w:cs="Times New Roman"/>
            <w:szCs w:val="21"/>
          </w:rPr>
          <w:t xml:space="preserve"> </w:t>
        </w:r>
        <w:r w:rsidR="00D86B3C">
          <w:rPr>
            <w:rFonts w:ascii="Times New Roman" w:hAnsi="Times New Roman" w:cs="Times New Roman" w:hint="eastAsia"/>
            <w:szCs w:val="21"/>
          </w:rPr>
          <w:t>的场景中的可能普遍特征</w:t>
        </w:r>
      </w:ins>
      <w:del w:id="15" w:author="sha zhizhou" w:date="2023-06-25T09:24:00Z">
        <w:r w:rsidDel="00D86B3C">
          <w:rPr>
            <w:rFonts w:ascii="Times New Roman" w:hAnsi="Times New Roman" w:cs="Times New Roman"/>
            <w:szCs w:val="21"/>
          </w:rPr>
          <w:delText>使用</w:delText>
        </w:r>
        <w:r w:rsidDel="00D86B3C">
          <w:rPr>
            <w:rFonts w:ascii="Times New Roman" w:hAnsi="Times New Roman" w:cs="Times New Roman"/>
            <w:szCs w:val="21"/>
          </w:rPr>
          <w:delText>E</w:delText>
        </w:r>
        <w:r w:rsidDel="00D86B3C">
          <w:rPr>
            <w:rFonts w:ascii="Times New Roman" w:hAnsi="Times New Roman" w:cs="Times New Roman"/>
            <w:szCs w:val="21"/>
          </w:rPr>
          <w:delText>的一个可能的普遍特征刻画</w:delText>
        </w:r>
      </w:del>
      <w:r>
        <w:rPr>
          <w:rFonts w:ascii="Times New Roman" w:hAnsi="Times New Roman" w:cs="Times New Roman"/>
          <w:szCs w:val="21"/>
        </w:rPr>
        <w:t>，然后进行这样的测试：努力找到或构想一个符合刻画的特定情景，但是在这个情景却</w:t>
      </w:r>
      <w:ins w:id="16" w:author="sha zhizhou" w:date="2023-06-25T09:25:00Z">
        <w:r w:rsidR="00D86B3C">
          <w:rPr>
            <w:rFonts w:ascii="Times New Roman" w:hAnsi="Times New Roman" w:cs="Times New Roman" w:hint="eastAsia"/>
            <w:szCs w:val="21"/>
          </w:rPr>
          <w:t>是人们不使用</w:t>
        </w:r>
      </w:ins>
      <w:del w:id="17" w:author="sha zhizhou" w:date="2023-06-25T09:25:00Z">
        <w:r w:rsidDel="00D86B3C">
          <w:rPr>
            <w:rFonts w:ascii="Times New Roman" w:hAnsi="Times New Roman" w:cs="Times New Roman"/>
            <w:szCs w:val="21"/>
          </w:rPr>
          <w:delText>不是人们使用</w:delText>
        </w:r>
      </w:del>
      <w:r>
        <w:rPr>
          <w:rFonts w:ascii="Times New Roman" w:hAnsi="Times New Roman" w:cs="Times New Roman"/>
          <w:szCs w:val="21"/>
        </w:rPr>
        <w:t>E</w:t>
      </w:r>
      <w:r>
        <w:rPr>
          <w:rFonts w:ascii="Times New Roman" w:hAnsi="Times New Roman" w:cs="Times New Roman"/>
          <w:szCs w:val="21"/>
        </w:rPr>
        <w:t>的情景。</w:t>
      </w:r>
    </w:p>
    <w:p w14:paraId="6C02B010" w14:textId="4891AA69" w:rsidR="0069109F" w:rsidRDefault="00000000">
      <w:pPr>
        <w:pStyle w:val="a3"/>
      </w:pPr>
      <w:r>
        <w:rPr>
          <w:rFonts w:ascii="Times New Roman" w:hAnsi="Times New Roman" w:cs="Times New Roman" w:hint="eastAsia"/>
          <w:sz w:val="21"/>
          <w:szCs w:val="21"/>
        </w:rPr>
        <w:t xml:space="preserve">31 </w:t>
      </w:r>
      <w:r>
        <w:rPr>
          <w:rFonts w:ascii="Times New Roman" w:hAnsi="Times New Roman" w:cs="Times New Roman" w:hint="eastAsia"/>
          <w:sz w:val="21"/>
          <w:szCs w:val="21"/>
        </w:rPr>
        <w:t>概念到底是什么，这是一个非常微妙的问题。大多数人会同意“马”这个概念就是“</w:t>
      </w:r>
      <w:r>
        <w:rPr>
          <w:rFonts w:ascii="Times New Roman" w:hAnsi="Times New Roman" w:cs="Times New Roman" w:hint="eastAsia"/>
          <w:sz w:val="21"/>
          <w:szCs w:val="21"/>
        </w:rPr>
        <w:t>horse</w:t>
      </w:r>
      <w:r>
        <w:rPr>
          <w:rFonts w:ascii="Times New Roman" w:hAnsi="Times New Roman" w:cs="Times New Roman" w:hint="eastAsia"/>
          <w:sz w:val="21"/>
          <w:szCs w:val="21"/>
        </w:rPr>
        <w:t>”、“</w:t>
      </w:r>
      <w:r>
        <w:rPr>
          <w:rFonts w:ascii="Times New Roman" w:hAnsi="Times New Roman" w:cs="Times New Roman" w:hint="eastAsia"/>
          <w:sz w:val="21"/>
          <w:szCs w:val="21"/>
        </w:rPr>
        <w:t>Pferd</w:t>
      </w:r>
      <w:r>
        <w:rPr>
          <w:rFonts w:ascii="Times New Roman" w:hAnsi="Times New Roman" w:cs="Times New Roman" w:hint="eastAsia"/>
          <w:sz w:val="21"/>
          <w:szCs w:val="21"/>
        </w:rPr>
        <w:t>”和“</w:t>
      </w:r>
      <w:r>
        <w:rPr>
          <w:rFonts w:ascii="Times New Roman" w:hAnsi="Times New Roman" w:cs="Times New Roman" w:hint="eastAsia"/>
          <w:sz w:val="21"/>
          <w:szCs w:val="21"/>
        </w:rPr>
        <w:t>cheval</w:t>
      </w:r>
      <w:r>
        <w:rPr>
          <w:rFonts w:ascii="Times New Roman" w:hAnsi="Times New Roman" w:cs="Times New Roman" w:hint="eastAsia"/>
          <w:sz w:val="21"/>
          <w:szCs w:val="21"/>
        </w:rPr>
        <w:t>”（分别是英语、德语和法语），但除掉这个，事情就棘手了。有些人，比如弗雷格（</w:t>
      </w:r>
      <w:r>
        <w:rPr>
          <w:rFonts w:ascii="Times New Roman" w:hAnsi="Times New Roman" w:cs="Times New Roman" w:hint="eastAsia"/>
          <w:sz w:val="21"/>
          <w:szCs w:val="21"/>
        </w:rPr>
        <w:t>Frege</w:t>
      </w:r>
      <w:r>
        <w:rPr>
          <w:rFonts w:ascii="Times New Roman" w:hAnsi="Times New Roman" w:cs="Times New Roman" w:hint="eastAsia"/>
          <w:sz w:val="21"/>
          <w:szCs w:val="21"/>
        </w:rPr>
        <w:t>），对概念持柏拉图主义的看法，而其他人，也许是</w:t>
      </w:r>
      <w:ins w:id="18" w:author="sha zhizhou" w:date="2023-06-25T09:27:00Z">
        <w:r w:rsidR="0008491E">
          <w:rPr>
            <w:rFonts w:ascii="Times New Roman" w:hAnsi="Times New Roman" w:cs="Times New Roman" w:hint="eastAsia"/>
            <w:sz w:val="21"/>
            <w:szCs w:val="21"/>
          </w:rPr>
          <w:t>大多数人</w:t>
        </w:r>
      </w:ins>
      <w:del w:id="19" w:author="sha zhizhou" w:date="2023-06-25T09:27:00Z">
        <w:r w:rsidDel="0008491E">
          <w:rPr>
            <w:rFonts w:ascii="Times New Roman" w:hAnsi="Times New Roman" w:cs="Times New Roman" w:hint="eastAsia"/>
            <w:sz w:val="21"/>
            <w:szCs w:val="21"/>
          </w:rPr>
          <w:delText>多数</w:delText>
        </w:r>
      </w:del>
      <w:r>
        <w:rPr>
          <w:rFonts w:ascii="Times New Roman" w:hAnsi="Times New Roman" w:cs="Times New Roman" w:hint="eastAsia"/>
          <w:sz w:val="21"/>
          <w:szCs w:val="21"/>
        </w:rPr>
        <w:t>，则认为概念是心理</w:t>
      </w:r>
      <w:ins w:id="20" w:author="sha zhizhou" w:date="2023-06-25T09:27:00Z">
        <w:r w:rsidR="0008491E">
          <w:rPr>
            <w:rFonts w:ascii="Times New Roman" w:hAnsi="Times New Roman" w:cs="Times New Roman" w:hint="eastAsia"/>
            <w:sz w:val="21"/>
            <w:szCs w:val="21"/>
          </w:rPr>
          <w:t>层面上的</w:t>
        </w:r>
      </w:ins>
      <w:r>
        <w:rPr>
          <w:rFonts w:ascii="Times New Roman" w:hAnsi="Times New Roman" w:cs="Times New Roman" w:hint="eastAsia"/>
          <w:sz w:val="21"/>
          <w:szCs w:val="21"/>
        </w:rPr>
        <w:t>表征（</w:t>
      </w:r>
      <w:r>
        <w:rPr>
          <w:rFonts w:ascii="Times New Roman" w:hAnsi="Times New Roman" w:cs="Times New Roman" w:hint="eastAsia"/>
          <w:sz w:val="21"/>
          <w:szCs w:val="21"/>
        </w:rPr>
        <w:t>mental representations</w:t>
      </w:r>
      <w:r>
        <w:rPr>
          <w:rFonts w:ascii="Times New Roman" w:hAnsi="Times New Roman" w:cs="Times New Roman" w:hint="eastAsia"/>
          <w:sz w:val="21"/>
          <w:szCs w:val="21"/>
        </w:rPr>
        <w:t>）。</w:t>
      </w:r>
    </w:p>
    <w:p w14:paraId="3E2948D4" w14:textId="77777777" w:rsidR="0069109F" w:rsidRDefault="0069109F"/>
    <w:p w14:paraId="50DBBFF6" w14:textId="77777777" w:rsidR="0069109F" w:rsidRDefault="00000000">
      <w:pPr>
        <w:widowControl/>
        <w:kinsoku w:val="0"/>
        <w:autoSpaceDE w:val="0"/>
        <w:autoSpaceDN w:val="0"/>
        <w:adjustRightInd w:val="0"/>
        <w:snapToGrid w:val="0"/>
        <w:ind w:firstLineChars="100" w:firstLine="210"/>
        <w:textAlignment w:val="baseline"/>
        <w:rPr>
          <w:rFonts w:ascii="Times New Roman" w:hAnsi="Times New Roman" w:cs="Times New Roman"/>
        </w:rPr>
      </w:pPr>
      <w:r>
        <w:rPr>
          <w:rFonts w:ascii="Times New Roman" w:hAnsi="Times New Roman" w:cs="Times New Roman"/>
        </w:rPr>
        <w:t>A majority of the current community of philosophers would probably</w:t>
      </w:r>
      <w:r>
        <w:rPr>
          <w:rFonts w:ascii="Times New Roman" w:eastAsia="宋体" w:hAnsi="Times New Roman" w:cs="Times New Roman"/>
        </w:rPr>
        <w:t xml:space="preserve"> </w:t>
      </w:r>
      <w:r>
        <w:rPr>
          <w:rFonts w:ascii="Times New Roman" w:hAnsi="Times New Roman" w:cs="Times New Roman"/>
        </w:rPr>
        <w:t>reject a couple of explicit and implicit assumptions in this quote. First of all, most philosophers would be wary of the linguistic emphasis discernable in Grice</w:t>
      </w:r>
      <w:r>
        <w:rPr>
          <w:rFonts w:ascii="Times New Roman" w:eastAsia="宋体" w:hAnsi="Times New Roman" w:cs="Times New Roman"/>
        </w:rPr>
        <w:t xml:space="preserve">’s </w:t>
      </w:r>
      <w:r>
        <w:rPr>
          <w:rFonts w:ascii="Times New Roman" w:hAnsi="Times New Roman" w:cs="Times New Roman"/>
        </w:rPr>
        <w:t>passage. As we might put it, philosophers aren</w:t>
      </w:r>
      <w:r>
        <w:rPr>
          <w:rFonts w:ascii="Times New Roman" w:eastAsia="宋体" w:hAnsi="Times New Roman" w:cs="Times New Roman"/>
        </w:rPr>
        <w:t>’</w:t>
      </w:r>
      <w:r>
        <w:rPr>
          <w:rFonts w:ascii="Times New Roman" w:hAnsi="Times New Roman" w:cs="Times New Roman"/>
        </w:rPr>
        <w:t>t, or ought not</w:t>
      </w:r>
      <w:r>
        <w:rPr>
          <w:rFonts w:ascii="Times New Roman" w:eastAsia="宋体" w:hAnsi="Times New Roman" w:cs="Times New Roman"/>
        </w:rPr>
        <w:t xml:space="preserve"> </w:t>
      </w:r>
      <w:r>
        <w:rPr>
          <w:rFonts w:ascii="Times New Roman" w:hAnsi="Times New Roman" w:cs="Times New Roman"/>
        </w:rPr>
        <w:t>to be, particularly concerned with expressions. Philosophers should pose</w:t>
      </w:r>
      <w:r>
        <w:rPr>
          <w:rFonts w:ascii="Times New Roman" w:eastAsia="宋体" w:hAnsi="Times New Roman" w:cs="Times New Roman"/>
        </w:rPr>
        <w:t xml:space="preserve"> </w:t>
      </w:r>
      <w:r>
        <w:rPr>
          <w:rFonts w:ascii="Times New Roman" w:hAnsi="Times New Roman" w:cs="Times New Roman"/>
        </w:rPr>
        <w:t>questions about knowledge, perception, the good or perhaps the</w:t>
      </w:r>
      <w:r>
        <w:rPr>
          <w:rFonts w:ascii="Times New Roman" w:eastAsia="宋体" w:hAnsi="Times New Roman" w:cs="Times New Roman"/>
        </w:rPr>
        <w:t xml:space="preserve"> ‘</w:t>
      </w:r>
      <w:r>
        <w:rPr>
          <w:rFonts w:ascii="Times New Roman" w:hAnsi="Times New Roman" w:cs="Times New Roman"/>
        </w:rPr>
        <w:t>concepts</w:t>
      </w:r>
      <w:r>
        <w:rPr>
          <w:rFonts w:ascii="Times New Roman" w:eastAsia="宋体" w:hAnsi="Times New Roman" w:cs="Times New Roman"/>
        </w:rPr>
        <w:t xml:space="preserve">’ </w:t>
      </w:r>
      <w:r>
        <w:rPr>
          <w:rFonts w:ascii="Times New Roman" w:hAnsi="Times New Roman" w:cs="Times New Roman"/>
        </w:rPr>
        <w:t>of knowledge, perception and the good, but not about the expressions</w:t>
      </w:r>
      <w:r>
        <w:rPr>
          <w:rFonts w:ascii="Times New Roman" w:eastAsia="宋体" w:hAnsi="Times New Roman" w:cs="Times New Roman"/>
        </w:rPr>
        <w:t xml:space="preserve"> ‘</w:t>
      </w:r>
      <w:r>
        <w:rPr>
          <w:rFonts w:ascii="Times New Roman" w:hAnsi="Times New Roman" w:cs="Times New Roman"/>
        </w:rPr>
        <w:t xml:space="preserve"> …</w:t>
      </w:r>
      <w:r>
        <w:rPr>
          <w:rFonts w:ascii="Times New Roman" w:eastAsia="宋体" w:hAnsi="Times New Roman" w:cs="Times New Roman"/>
        </w:rPr>
        <w:t xml:space="preserve"> </w:t>
      </w:r>
      <w:r>
        <w:rPr>
          <w:rFonts w:ascii="Times New Roman" w:hAnsi="Times New Roman" w:cs="Times New Roman"/>
        </w:rPr>
        <w:t xml:space="preserve">knows … </w:t>
      </w:r>
      <w:r>
        <w:rPr>
          <w:rFonts w:ascii="Times New Roman" w:eastAsia="宋体" w:hAnsi="Times New Roman" w:cs="Times New Roman"/>
        </w:rPr>
        <w:t xml:space="preserve">’ </w:t>
      </w:r>
      <w:r>
        <w:rPr>
          <w:rFonts w:ascii="Times New Roman" w:hAnsi="Times New Roman" w:cs="Times New Roman"/>
        </w:rPr>
        <w:t>,</w:t>
      </w:r>
      <w:r>
        <w:rPr>
          <w:rFonts w:ascii="Times New Roman" w:eastAsia="宋体" w:hAnsi="Times New Roman" w:cs="Times New Roman"/>
        </w:rPr>
        <w:t xml:space="preserve"> ‘</w:t>
      </w:r>
      <w:r>
        <w:rPr>
          <w:rFonts w:ascii="Times New Roman" w:hAnsi="Times New Roman" w:cs="Times New Roman"/>
        </w:rPr>
        <w:t xml:space="preserve"> … sees … </w:t>
      </w:r>
      <w:r>
        <w:rPr>
          <w:rFonts w:ascii="Times New Roman" w:eastAsia="宋体" w:hAnsi="Times New Roman" w:cs="Times New Roman"/>
        </w:rPr>
        <w:t xml:space="preserve">’ </w:t>
      </w:r>
      <w:r>
        <w:rPr>
          <w:rFonts w:ascii="Times New Roman" w:hAnsi="Times New Roman" w:cs="Times New Roman"/>
        </w:rPr>
        <w:t>,</w:t>
      </w:r>
      <w:r>
        <w:rPr>
          <w:rFonts w:ascii="Times New Roman" w:eastAsia="宋体" w:hAnsi="Times New Roman" w:cs="Times New Roman"/>
        </w:rPr>
        <w:t xml:space="preserve"> ‘</w:t>
      </w:r>
      <w:r>
        <w:rPr>
          <w:rFonts w:ascii="Times New Roman" w:hAnsi="Times New Roman" w:cs="Times New Roman"/>
        </w:rPr>
        <w:t>good</w:t>
      </w:r>
      <w:r>
        <w:rPr>
          <w:rFonts w:ascii="Times New Roman" w:eastAsia="宋体" w:hAnsi="Times New Roman" w:cs="Times New Roman"/>
        </w:rPr>
        <w:t xml:space="preserve">’ </w:t>
      </w:r>
      <w:r>
        <w:rPr>
          <w:rFonts w:ascii="Times New Roman" w:hAnsi="Times New Roman" w:cs="Times New Roman"/>
        </w:rPr>
        <w:t>. As Frank Jackson puts it,</w:t>
      </w:r>
      <w:r>
        <w:rPr>
          <w:rFonts w:ascii="Times New Roman" w:eastAsia="宋体" w:hAnsi="Times New Roman" w:cs="Times New Roman"/>
        </w:rPr>
        <w:t xml:space="preserve"> ‘</w:t>
      </w:r>
      <w:r>
        <w:rPr>
          <w:rFonts w:ascii="Times New Roman" w:hAnsi="Times New Roman" w:cs="Times New Roman"/>
        </w:rPr>
        <w:t>our focus is on</w:t>
      </w:r>
      <w:r>
        <w:rPr>
          <w:rFonts w:ascii="Times New Roman" w:eastAsia="宋体" w:hAnsi="Times New Roman" w:cs="Times New Roman"/>
        </w:rPr>
        <w:t xml:space="preserve"> </w:t>
      </w:r>
      <w:r>
        <w:rPr>
          <w:rFonts w:ascii="Times New Roman" w:hAnsi="Times New Roman" w:cs="Times New Roman"/>
        </w:rPr>
        <w:t>getting clear about the cases covered [by a particular word] rather than on</w:t>
      </w:r>
      <w:r>
        <w:rPr>
          <w:rFonts w:ascii="Times New Roman" w:eastAsia="宋体" w:hAnsi="Times New Roman" w:cs="Times New Roman"/>
        </w:rPr>
        <w:t xml:space="preserve"> </w:t>
      </w:r>
      <w:r>
        <w:rPr>
          <w:rFonts w:ascii="Times New Roman" w:hAnsi="Times New Roman" w:cs="Times New Roman"/>
        </w:rPr>
        <w:t xml:space="preserve">what does the covering, the word </w:t>
      </w:r>
      <w:r>
        <w:rPr>
          <w:rFonts w:ascii="Times New Roman" w:hAnsi="Times New Roman" w:cs="Times New Roman"/>
          <w:i/>
          <w:iCs/>
        </w:rPr>
        <w:t>per se</w:t>
      </w:r>
      <w:r>
        <w:rPr>
          <w:rFonts w:ascii="Times New Roman" w:eastAsia="宋体" w:hAnsi="Times New Roman" w:cs="Times New Roman"/>
        </w:rPr>
        <w:t xml:space="preserve">’ </w:t>
      </w:r>
      <w:r>
        <w:rPr>
          <w:rFonts w:ascii="Times New Roman" w:hAnsi="Times New Roman" w:cs="Times New Roman"/>
        </w:rPr>
        <w:t>.</w:t>
      </w:r>
      <w:hyperlink w:anchor="_bookmark416" w:history="1">
        <w:r>
          <w:rPr>
            <w:rFonts w:ascii="Times New Roman" w:hAnsi="Times New Roman" w:cs="Times New Roman"/>
            <w:vertAlign w:val="superscript"/>
          </w:rPr>
          <w:t>33</w:t>
        </w:r>
      </w:hyperlink>
    </w:p>
    <w:p w14:paraId="19601D22" w14:textId="77777777" w:rsidR="0069109F" w:rsidRDefault="00000000">
      <w:pPr>
        <w:widowControl/>
        <w:kinsoku w:val="0"/>
        <w:autoSpaceDE w:val="0"/>
        <w:autoSpaceDN w:val="0"/>
        <w:adjustRightInd w:val="0"/>
        <w:snapToGrid w:val="0"/>
        <w:ind w:firstLineChars="100" w:firstLine="210"/>
        <w:textAlignment w:val="baseline"/>
        <w:rPr>
          <w:rFonts w:ascii="Times New Roman" w:hAnsi="Times New Roman" w:cs="Times New Roman"/>
        </w:rPr>
      </w:pPr>
      <w:r>
        <w:rPr>
          <w:rFonts w:ascii="Times New Roman" w:hAnsi="Times New Roman" w:cs="Times New Roman"/>
        </w:rPr>
        <w:t>33</w:t>
      </w:r>
      <w:r>
        <w:rPr>
          <w:rFonts w:ascii="Times New Roman" w:hAnsi="Times New Roman" w:cs="Times New Roman" w:hint="eastAsia"/>
        </w:rPr>
        <w:t xml:space="preserve"> </w:t>
      </w:r>
      <w:r>
        <w:rPr>
          <w:rFonts w:ascii="Times New Roman" w:eastAsia="宋体" w:hAnsi="Times New Roman" w:cs="Times New Roman"/>
        </w:rPr>
        <w:t xml:space="preserve"> </w:t>
      </w:r>
      <w:r>
        <w:rPr>
          <w:rFonts w:ascii="Times New Roman" w:hAnsi="Times New Roman" w:cs="Times New Roman"/>
        </w:rPr>
        <w:t xml:space="preserve">See Grice </w:t>
      </w:r>
      <w:hyperlink w:anchor="_bookmark418" w:history="1">
        <w:r>
          <w:rPr>
            <w:rFonts w:ascii="Times New Roman" w:hAnsi="Times New Roman" w:cs="Times New Roman"/>
          </w:rPr>
          <w:t>1989</w:t>
        </w:r>
      </w:hyperlink>
      <w:r>
        <w:rPr>
          <w:rFonts w:ascii="Times New Roman" w:hAnsi="Times New Roman" w:cs="Times New Roman"/>
        </w:rPr>
        <w:t>: 1– 57.</w:t>
      </w:r>
    </w:p>
    <w:p w14:paraId="174A4FE3" w14:textId="2F4F2F38" w:rsidR="0069109F" w:rsidRDefault="00000000">
      <w:pPr>
        <w:ind w:firstLineChars="200" w:firstLine="420"/>
        <w:rPr>
          <w:rFonts w:ascii="Times New Roman" w:hAnsi="Times New Roman" w:cs="Times New Roman"/>
          <w:szCs w:val="21"/>
        </w:rPr>
      </w:pPr>
      <w:r>
        <w:rPr>
          <w:rFonts w:ascii="Times New Roman" w:hAnsi="Times New Roman" w:cs="Times New Roman"/>
          <w:szCs w:val="21"/>
        </w:rPr>
        <w:t>大多数现在的哲学家群体可能会拒绝这段引文中的一对显性的和隐性的假设。首先，</w:t>
      </w:r>
      <w:ins w:id="21" w:author="sha zhizhou" w:date="2023-06-25T09:32:00Z">
        <w:r w:rsidR="00EF7A18">
          <w:rPr>
            <w:rFonts w:ascii="Times New Roman" w:hAnsi="Times New Roman" w:cs="Times New Roman"/>
            <w:szCs w:val="21"/>
          </w:rPr>
          <w:t>格里斯的文章中</w:t>
        </w:r>
        <w:r w:rsidR="00EF7A18">
          <w:rPr>
            <w:rFonts w:ascii="Times New Roman" w:hAnsi="Times New Roman" w:cs="Times New Roman" w:hint="eastAsia"/>
            <w:szCs w:val="21"/>
          </w:rPr>
          <w:t>容易</w:t>
        </w:r>
        <w:r w:rsidR="00EF7A18">
          <w:rPr>
            <w:rFonts w:ascii="Times New Roman" w:hAnsi="Times New Roman" w:cs="Times New Roman"/>
            <w:szCs w:val="21"/>
          </w:rPr>
          <w:t>辨别出语言性强调</w:t>
        </w:r>
        <w:r w:rsidR="00EF7A18">
          <w:rPr>
            <w:rFonts w:ascii="Times New Roman" w:hAnsi="Times New Roman" w:cs="Times New Roman" w:hint="eastAsia"/>
            <w:szCs w:val="21"/>
          </w:rPr>
          <w:t>，</w:t>
        </w:r>
      </w:ins>
      <w:r>
        <w:rPr>
          <w:rFonts w:ascii="Times New Roman" w:hAnsi="Times New Roman" w:cs="Times New Roman"/>
          <w:szCs w:val="21"/>
        </w:rPr>
        <w:t>大多数哲学家对于</w:t>
      </w:r>
      <w:del w:id="22" w:author="sha zhizhou" w:date="2023-06-25T09:33:00Z">
        <w:r w:rsidDel="00EF7A18">
          <w:rPr>
            <w:rFonts w:ascii="Times New Roman" w:hAnsi="Times New Roman" w:cs="Times New Roman" w:hint="eastAsia"/>
            <w:szCs w:val="21"/>
          </w:rPr>
          <w:delText>格里斯的文章中辨别出的语言性强调</w:delText>
        </w:r>
      </w:del>
      <w:ins w:id="23" w:author="sha zhizhou" w:date="2023-06-25T09:33:00Z">
        <w:r w:rsidR="00EF7A18">
          <w:rPr>
            <w:rFonts w:ascii="Times New Roman" w:hAnsi="Times New Roman" w:cs="Times New Roman" w:hint="eastAsia"/>
            <w:szCs w:val="21"/>
          </w:rPr>
          <w:t>这一点非常担心</w:t>
        </w:r>
      </w:ins>
      <w:del w:id="24" w:author="sha zhizhou" w:date="2023-06-25T09:33:00Z">
        <w:r w:rsidDel="00EF7A18">
          <w:rPr>
            <w:rFonts w:ascii="Times New Roman" w:hAnsi="Times New Roman" w:cs="Times New Roman"/>
            <w:szCs w:val="21"/>
          </w:rPr>
          <w:delText>是很谨慎的</w:delText>
        </w:r>
      </w:del>
      <w:r>
        <w:rPr>
          <w:rFonts w:ascii="Times New Roman" w:hAnsi="Times New Roman" w:cs="Times New Roman"/>
          <w:szCs w:val="21"/>
        </w:rPr>
        <w:t>。我们可以这么说，哲学家不是，或不应该特别关注</w:t>
      </w:r>
      <w:r>
        <w:rPr>
          <w:rFonts w:ascii="Times New Roman" w:hAnsi="Times New Roman" w:cs="Times New Roman"/>
          <w:i/>
          <w:iCs/>
          <w:szCs w:val="21"/>
        </w:rPr>
        <w:t>表达</w:t>
      </w:r>
      <w:r>
        <w:rPr>
          <w:rFonts w:ascii="Times New Roman" w:hAnsi="Times New Roman" w:cs="Times New Roman"/>
          <w:szCs w:val="21"/>
        </w:rPr>
        <w:t>。哲学家应该提出关于知识、感知、善或者也许</w:t>
      </w:r>
      <w:ins w:id="25" w:author="sha zhizhou" w:date="2023-06-25T09:35:00Z">
        <w:r w:rsidR="00EF7A18">
          <w:rPr>
            <w:rFonts w:ascii="Times New Roman" w:hAnsi="Times New Roman" w:cs="Times New Roman" w:hint="eastAsia"/>
            <w:szCs w:val="21"/>
          </w:rPr>
          <w:t>是关于</w:t>
        </w:r>
      </w:ins>
      <w:r>
        <w:rPr>
          <w:rFonts w:ascii="Times New Roman" w:hAnsi="Times New Roman" w:cs="Times New Roman"/>
          <w:szCs w:val="21"/>
        </w:rPr>
        <w:t>它们的概念，而不是关于如</w:t>
      </w:r>
      <w:r>
        <w:rPr>
          <w:rFonts w:ascii="Times New Roman" w:hAnsi="Times New Roman" w:cs="Times New Roman"/>
          <w:szCs w:val="21"/>
        </w:rPr>
        <w:t>“……</w:t>
      </w:r>
      <w:r>
        <w:rPr>
          <w:rFonts w:ascii="Times New Roman" w:hAnsi="Times New Roman" w:cs="Times New Roman"/>
          <w:szCs w:val="21"/>
        </w:rPr>
        <w:t>知道</w:t>
      </w:r>
      <w:r>
        <w:rPr>
          <w:rFonts w:ascii="Times New Roman" w:hAnsi="Times New Roman" w:cs="Times New Roman"/>
          <w:szCs w:val="21"/>
        </w:rPr>
        <w:t>……”“……</w:t>
      </w:r>
      <w:r>
        <w:rPr>
          <w:rFonts w:ascii="Times New Roman" w:hAnsi="Times New Roman" w:cs="Times New Roman"/>
          <w:szCs w:val="21"/>
        </w:rPr>
        <w:t>领会</w:t>
      </w:r>
      <w:r>
        <w:rPr>
          <w:rFonts w:ascii="Times New Roman" w:hAnsi="Times New Roman" w:cs="Times New Roman"/>
          <w:szCs w:val="21"/>
        </w:rPr>
        <w:t>……”“</w:t>
      </w:r>
      <w:r>
        <w:rPr>
          <w:rFonts w:ascii="Times New Roman" w:hAnsi="Times New Roman" w:cs="Times New Roman"/>
          <w:szCs w:val="21"/>
        </w:rPr>
        <w:t>善</w:t>
      </w:r>
      <w:r>
        <w:rPr>
          <w:rFonts w:ascii="Times New Roman" w:hAnsi="Times New Roman" w:cs="Times New Roman"/>
          <w:szCs w:val="21"/>
        </w:rPr>
        <w:t>”</w:t>
      </w:r>
      <w:r>
        <w:rPr>
          <w:rFonts w:ascii="Times New Roman" w:hAnsi="Times New Roman" w:cs="Times New Roman"/>
          <w:szCs w:val="21"/>
        </w:rPr>
        <w:t>这样的表达。弗兰克</w:t>
      </w:r>
      <w:r>
        <w:rPr>
          <w:rFonts w:ascii="Times New Roman" w:hAnsi="Times New Roman" w:cs="Times New Roman"/>
          <w:szCs w:val="21"/>
        </w:rPr>
        <w:t>·</w:t>
      </w:r>
      <w:r>
        <w:rPr>
          <w:rFonts w:ascii="Times New Roman" w:hAnsi="Times New Roman" w:cs="Times New Roman"/>
          <w:szCs w:val="21"/>
        </w:rPr>
        <w:t>杰克逊（</w:t>
      </w:r>
      <w:r>
        <w:rPr>
          <w:rFonts w:ascii="Times New Roman" w:hAnsi="Times New Roman" w:cs="Times New Roman"/>
          <w:szCs w:val="21"/>
        </w:rPr>
        <w:t>Frank Jackson</w:t>
      </w:r>
      <w:r>
        <w:rPr>
          <w:rFonts w:ascii="Times New Roman" w:hAnsi="Times New Roman" w:cs="Times New Roman"/>
          <w:szCs w:val="21"/>
        </w:rPr>
        <w:t>）这样说：</w:t>
      </w:r>
      <w:r>
        <w:rPr>
          <w:rFonts w:ascii="Times New Roman" w:hAnsi="Times New Roman" w:cs="Times New Roman"/>
          <w:szCs w:val="21"/>
        </w:rPr>
        <w:t>“</w:t>
      </w:r>
      <w:r>
        <w:rPr>
          <w:rFonts w:ascii="Times New Roman" w:hAnsi="Times New Roman" w:cs="Times New Roman"/>
          <w:szCs w:val="21"/>
        </w:rPr>
        <w:t>我们的焦点是弄清楚（某个词）所覆盖的情景，而不是弄清楚这个覆盖者、这个词</w:t>
      </w:r>
      <w:r>
        <w:rPr>
          <w:rFonts w:ascii="Times New Roman" w:hAnsi="Times New Roman" w:cs="Times New Roman"/>
          <w:i/>
          <w:iCs/>
          <w:szCs w:val="21"/>
        </w:rPr>
        <w:t>本身（</w:t>
      </w:r>
      <w:r>
        <w:rPr>
          <w:rFonts w:ascii="Times New Roman" w:hAnsi="Times New Roman" w:cs="Times New Roman"/>
          <w:i/>
          <w:iCs/>
          <w:szCs w:val="21"/>
        </w:rPr>
        <w:t>per se</w:t>
      </w:r>
      <w:r>
        <w:rPr>
          <w:rFonts w:ascii="Times New Roman" w:hAnsi="Times New Roman" w:cs="Times New Roman"/>
          <w:i/>
          <w:iCs/>
          <w:szCs w:val="21"/>
        </w:rPr>
        <w:t>）</w:t>
      </w:r>
      <w:r>
        <w:rPr>
          <w:rFonts w:ascii="Times New Roman" w:hAnsi="Times New Roman" w:cs="Times New Roman"/>
          <w:szCs w:val="21"/>
        </w:rPr>
        <w:t>在做什么。</w:t>
      </w:r>
      <w:r>
        <w:rPr>
          <w:rFonts w:ascii="Times New Roman" w:hAnsi="Times New Roman" w:cs="Times New Roman"/>
          <w:szCs w:val="21"/>
        </w:rPr>
        <w:t>”</w:t>
      </w:r>
      <w:r>
        <w:rPr>
          <w:rFonts w:ascii="Times New Roman" w:hAnsi="Times New Roman" w:cs="Times New Roman" w:hint="eastAsia"/>
          <w:szCs w:val="21"/>
        </w:rPr>
        <w:t xml:space="preserve"> </w:t>
      </w:r>
    </w:p>
    <w:p w14:paraId="18E7633A" w14:textId="77777777" w:rsidR="0069109F" w:rsidRDefault="0069109F">
      <w:pPr>
        <w:ind w:firstLineChars="100" w:firstLine="210"/>
        <w:rPr>
          <w:rFonts w:ascii="Times New Roman" w:hAnsi="Times New Roman" w:cs="Times New Roman"/>
          <w:szCs w:val="21"/>
        </w:rPr>
      </w:pPr>
    </w:p>
    <w:p w14:paraId="7FD65E8A" w14:textId="77777777" w:rsidR="0069109F" w:rsidRDefault="00000000">
      <w:pPr>
        <w:widowControl/>
        <w:kinsoku w:val="0"/>
        <w:autoSpaceDE w:val="0"/>
        <w:autoSpaceDN w:val="0"/>
        <w:adjustRightInd w:val="0"/>
        <w:snapToGrid w:val="0"/>
        <w:ind w:firstLineChars="100" w:firstLine="210"/>
        <w:textAlignment w:val="baseline"/>
        <w:rPr>
          <w:rFonts w:ascii="Times New Roman" w:hAnsi="Times New Roman" w:cs="Times New Roman"/>
        </w:rPr>
      </w:pPr>
      <w:r>
        <w:rPr>
          <w:rFonts w:ascii="Times New Roman" w:hAnsi="Times New Roman" w:cs="Times New Roman"/>
        </w:rPr>
        <w:t>Second, Grice speaks of situations in which</w:t>
      </w:r>
      <w:r>
        <w:rPr>
          <w:rFonts w:ascii="Times New Roman" w:eastAsia="宋体" w:hAnsi="Times New Roman" w:cs="Times New Roman"/>
        </w:rPr>
        <w:t xml:space="preserve"> ‘</w:t>
      </w:r>
      <w:r>
        <w:rPr>
          <w:rFonts w:ascii="Times New Roman" w:hAnsi="Times New Roman" w:cs="Times New Roman"/>
        </w:rPr>
        <w:t>one would (or wouldn</w:t>
      </w:r>
      <w:r>
        <w:rPr>
          <w:rFonts w:ascii="Times New Roman" w:eastAsia="宋体" w:hAnsi="Times New Roman" w:cs="Times New Roman"/>
        </w:rPr>
        <w:t>’</w:t>
      </w:r>
      <w:r>
        <w:rPr>
          <w:rFonts w:ascii="Times New Roman" w:hAnsi="Times New Roman" w:cs="Times New Roman"/>
        </w:rPr>
        <w:t>t) apply E</w:t>
      </w:r>
      <w:r>
        <w:rPr>
          <w:rFonts w:ascii="Times New Roman" w:eastAsia="宋体" w:hAnsi="Times New Roman" w:cs="Times New Roman"/>
        </w:rPr>
        <w:t xml:space="preserve">’ </w:t>
      </w:r>
      <w:r>
        <w:rPr>
          <w:rFonts w:ascii="Times New Roman" w:hAnsi="Times New Roman" w:cs="Times New Roman"/>
        </w:rPr>
        <w:t>, which indicates a further problem. For, as Grice himself</w:t>
      </w:r>
      <w:r>
        <w:rPr>
          <w:rFonts w:ascii="Times New Roman" w:hAnsi="Times New Roman" w:cs="Times New Roman" w:hint="eastAsia"/>
        </w:rPr>
        <w:t xml:space="preserve"> </w:t>
      </w:r>
      <w:r>
        <w:rPr>
          <w:rFonts w:ascii="Times New Roman" w:hAnsi="Times New Roman" w:cs="Times New Roman"/>
        </w:rPr>
        <w:t>has taught us,</w:t>
      </w:r>
      <w:hyperlink w:anchor="_bookmark417" w:history="1">
        <w:r>
          <w:rPr>
            <w:rFonts w:ascii="Times New Roman" w:hAnsi="Times New Roman" w:cs="Times New Roman"/>
            <w:vertAlign w:val="superscript"/>
          </w:rPr>
          <w:t>34</w:t>
        </w:r>
      </w:hyperlink>
      <w:r>
        <w:rPr>
          <w:rFonts w:ascii="Times New Roman" w:hAnsi="Times New Roman" w:cs="Times New Roman"/>
        </w:rPr>
        <w:t xml:space="preserve"> there might be a number of reasons why an</w:t>
      </w:r>
      <w:r>
        <w:rPr>
          <w:rFonts w:ascii="Times New Roman" w:eastAsia="宋体" w:hAnsi="Times New Roman" w:cs="Times New Roman"/>
        </w:rPr>
        <w:t xml:space="preserve"> ‘</w:t>
      </w:r>
      <w:r>
        <w:rPr>
          <w:rFonts w:ascii="Times New Roman" w:hAnsi="Times New Roman" w:cs="Times New Roman"/>
        </w:rPr>
        <w:t>expression</w:t>
      </w:r>
      <w:r>
        <w:rPr>
          <w:rFonts w:ascii="Times New Roman" w:eastAsia="宋体" w:hAnsi="Times New Roman" w:cs="Times New Roman"/>
        </w:rPr>
        <w:t xml:space="preserve">’ </w:t>
      </w:r>
      <w:r>
        <w:rPr>
          <w:rFonts w:ascii="Times New Roman" w:hAnsi="Times New Roman" w:cs="Times New Roman"/>
        </w:rPr>
        <w:t>would</w:t>
      </w:r>
      <w:r>
        <w:rPr>
          <w:rFonts w:ascii="Times New Roman" w:eastAsia="宋体" w:hAnsi="Times New Roman" w:cs="Times New Roman"/>
        </w:rPr>
        <w:t xml:space="preserve">n’t </w:t>
      </w:r>
      <w:r>
        <w:rPr>
          <w:rFonts w:ascii="Times New Roman" w:hAnsi="Times New Roman" w:cs="Times New Roman"/>
        </w:rPr>
        <w:t>be used on a particular occasion. We would</w:t>
      </w:r>
      <w:r>
        <w:rPr>
          <w:rFonts w:ascii="Times New Roman" w:eastAsia="宋体" w:hAnsi="Times New Roman" w:cs="Times New Roman"/>
        </w:rPr>
        <w:t xml:space="preserve">n’t </w:t>
      </w:r>
      <w:r>
        <w:rPr>
          <w:rFonts w:ascii="Times New Roman" w:hAnsi="Times New Roman" w:cs="Times New Roman"/>
        </w:rPr>
        <w:t>say of a freshly mowed lawn in broad daylight that it</w:t>
      </w:r>
      <w:r>
        <w:rPr>
          <w:rFonts w:ascii="Times New Roman" w:eastAsia="宋体" w:hAnsi="Times New Roman" w:cs="Times New Roman"/>
        </w:rPr>
        <w:t xml:space="preserve"> ‘</w:t>
      </w:r>
      <w:r>
        <w:rPr>
          <w:rFonts w:ascii="Times New Roman" w:hAnsi="Times New Roman" w:cs="Times New Roman"/>
        </w:rPr>
        <w:t>looks</w:t>
      </w:r>
      <w:r>
        <w:rPr>
          <w:rFonts w:ascii="Times New Roman" w:eastAsia="宋体" w:hAnsi="Times New Roman" w:cs="Times New Roman"/>
        </w:rPr>
        <w:t xml:space="preserve">’ </w:t>
      </w:r>
      <w:r>
        <w:rPr>
          <w:rFonts w:ascii="Times New Roman" w:hAnsi="Times New Roman" w:cs="Times New Roman"/>
        </w:rPr>
        <w:t>green, because doing so would insinuate that there are reasons to think appearances misleading. But that does</w:t>
      </w:r>
      <w:r>
        <w:rPr>
          <w:rFonts w:ascii="Times New Roman" w:eastAsia="宋体" w:hAnsi="Times New Roman" w:cs="Times New Roman"/>
        </w:rPr>
        <w:t xml:space="preserve">n’t </w:t>
      </w:r>
      <w:r>
        <w:rPr>
          <w:rFonts w:ascii="Times New Roman" w:hAnsi="Times New Roman" w:cs="Times New Roman"/>
        </w:rPr>
        <w:t>mean that the statement</w:t>
      </w:r>
      <w:r>
        <w:rPr>
          <w:rFonts w:ascii="Times New Roman" w:eastAsia="宋体" w:hAnsi="Times New Roman" w:cs="Times New Roman"/>
        </w:rPr>
        <w:t xml:space="preserve"> ‘</w:t>
      </w:r>
      <w:r>
        <w:rPr>
          <w:rFonts w:ascii="Times New Roman" w:hAnsi="Times New Roman" w:cs="Times New Roman"/>
        </w:rPr>
        <w:t>This lawn looks green</w:t>
      </w:r>
      <w:r>
        <w:rPr>
          <w:rFonts w:ascii="Times New Roman" w:eastAsia="宋体" w:hAnsi="Times New Roman" w:cs="Times New Roman"/>
        </w:rPr>
        <w:t xml:space="preserve">’ </w:t>
      </w:r>
      <w:r>
        <w:rPr>
          <w:rFonts w:ascii="Times New Roman" w:hAnsi="Times New Roman" w:cs="Times New Roman"/>
        </w:rPr>
        <w:t>is</w:t>
      </w:r>
      <w:r>
        <w:rPr>
          <w:rFonts w:ascii="Times New Roman" w:hAnsi="Times New Roman" w:cs="Times New Roman" w:hint="eastAsia"/>
        </w:rPr>
        <w:t xml:space="preserve"> </w:t>
      </w:r>
      <w:r>
        <w:rPr>
          <w:rFonts w:ascii="Times New Roman" w:hAnsi="Times New Roman" w:cs="Times New Roman"/>
        </w:rPr>
        <w:t>false. Or, to pick another</w:t>
      </w:r>
      <w:r>
        <w:rPr>
          <w:rFonts w:ascii="Times New Roman" w:hAnsi="Times New Roman" w:cs="Times New Roman" w:hint="eastAsia"/>
        </w:rPr>
        <w:t xml:space="preserve"> </w:t>
      </w:r>
      <w:r>
        <w:rPr>
          <w:rFonts w:ascii="Times New Roman" w:hAnsi="Times New Roman" w:cs="Times New Roman"/>
        </w:rPr>
        <w:t>example, we would very rarely say of someone that she knows her own name; but again, that is</w:t>
      </w:r>
      <w:r>
        <w:rPr>
          <w:rFonts w:ascii="Times New Roman" w:eastAsia="宋体" w:hAnsi="Times New Roman" w:cs="Times New Roman"/>
        </w:rPr>
        <w:t xml:space="preserve">n’t </w:t>
      </w:r>
      <w:r>
        <w:rPr>
          <w:rFonts w:ascii="Times New Roman" w:hAnsi="Times New Roman" w:cs="Times New Roman"/>
        </w:rPr>
        <w:t>because it would be false were we to apply the expression</w:t>
      </w:r>
      <w:r>
        <w:rPr>
          <w:rFonts w:ascii="Times New Roman" w:eastAsia="宋体" w:hAnsi="Times New Roman" w:cs="Times New Roman"/>
        </w:rPr>
        <w:t xml:space="preserve"> ‘</w:t>
      </w:r>
      <w:r>
        <w:rPr>
          <w:rFonts w:ascii="Times New Roman" w:hAnsi="Times New Roman" w:cs="Times New Roman"/>
        </w:rPr>
        <w:t>knows</w:t>
      </w:r>
      <w:r>
        <w:rPr>
          <w:rFonts w:ascii="Times New Roman" w:eastAsia="宋体" w:hAnsi="Times New Roman" w:cs="Times New Roman"/>
        </w:rPr>
        <w:t xml:space="preserve">’ </w:t>
      </w:r>
      <w:r>
        <w:rPr>
          <w:rFonts w:ascii="Times New Roman" w:hAnsi="Times New Roman" w:cs="Times New Roman"/>
        </w:rPr>
        <w:t>in this case. Whereas ordinary language philosophers were very alert to the question whether we would or would</w:t>
      </w:r>
      <w:r>
        <w:rPr>
          <w:rFonts w:ascii="Times New Roman" w:eastAsia="宋体" w:hAnsi="Times New Roman" w:cs="Times New Roman"/>
        </w:rPr>
        <w:t xml:space="preserve">n’t </w:t>
      </w:r>
      <w:r>
        <w:rPr>
          <w:rFonts w:ascii="Times New Roman" w:hAnsi="Times New Roman" w:cs="Times New Roman"/>
        </w:rPr>
        <w:t>apply a particular concept in a particular case, arguably they should have paid more attention to the question of whether or not such an application would result in a statement that was true. Taking these points into account, we can revise Grice</w:t>
      </w:r>
      <w:r>
        <w:rPr>
          <w:rFonts w:ascii="Times New Roman" w:eastAsia="宋体" w:hAnsi="Times New Roman" w:cs="Times New Roman"/>
        </w:rPr>
        <w:t xml:space="preserve">’s </w:t>
      </w:r>
      <w:r>
        <w:rPr>
          <w:rFonts w:ascii="Times New Roman" w:hAnsi="Times New Roman" w:cs="Times New Roman"/>
        </w:rPr>
        <w:t>characterisation of the analytic procedure:</w:t>
      </w:r>
    </w:p>
    <w:p w14:paraId="5DF5D65B" w14:textId="77777777" w:rsidR="0069109F" w:rsidRDefault="00000000">
      <w:pPr>
        <w:widowControl/>
        <w:kinsoku w:val="0"/>
        <w:autoSpaceDE w:val="0"/>
        <w:autoSpaceDN w:val="0"/>
        <w:adjustRightInd w:val="0"/>
        <w:snapToGrid w:val="0"/>
        <w:ind w:firstLineChars="100" w:firstLine="210"/>
        <w:textAlignment w:val="baseline"/>
        <w:rPr>
          <w:rFonts w:ascii="Times New Roman" w:hAnsi="Times New Roman" w:cs="Times New Roman"/>
          <w:vertAlign w:val="superscript"/>
        </w:rPr>
      </w:pPr>
      <w:r>
        <w:rPr>
          <w:rFonts w:ascii="Times New Roman" w:hAnsi="Times New Roman" w:cs="Times New Roman"/>
        </w:rPr>
        <w:t>The characteristic procedure is to think up a possible general</w:t>
      </w:r>
      <w:r>
        <w:rPr>
          <w:rFonts w:ascii="Times New Roman" w:eastAsia="宋体" w:hAnsi="Times New Roman" w:cs="Times New Roman"/>
        </w:rPr>
        <w:t xml:space="preserve"> </w:t>
      </w:r>
      <w:r>
        <w:rPr>
          <w:rFonts w:ascii="Times New Roman" w:hAnsi="Times New Roman" w:cs="Times New Roman"/>
        </w:rPr>
        <w:t>characterisation of the cases falling under some concept C and then to test it by trying to find or imagine a particular situation which fits the suggested characterisation and yet would not be a situation to which C could be truthfully applied.</w:t>
      </w:r>
      <w:hyperlink w:anchor="_bookmark421" w:history="1">
        <w:r>
          <w:rPr>
            <w:rFonts w:ascii="Times New Roman" w:hAnsi="Times New Roman" w:cs="Times New Roman"/>
            <w:vertAlign w:val="superscript"/>
          </w:rPr>
          <w:t>35</w:t>
        </w:r>
      </w:hyperlink>
    </w:p>
    <w:p w14:paraId="3B2D5593" w14:textId="77777777" w:rsidR="0069109F" w:rsidRDefault="00000000">
      <w:pPr>
        <w:widowControl/>
        <w:kinsoku w:val="0"/>
        <w:autoSpaceDE w:val="0"/>
        <w:autoSpaceDN w:val="0"/>
        <w:adjustRightInd w:val="0"/>
        <w:snapToGrid w:val="0"/>
        <w:ind w:firstLineChars="100" w:firstLine="210"/>
        <w:textAlignment w:val="baseline"/>
        <w:rPr>
          <w:rFonts w:ascii="Times New Roman" w:hAnsi="Times New Roman" w:cs="Times New Roman"/>
        </w:rPr>
      </w:pPr>
      <w:r>
        <w:rPr>
          <w:rFonts w:ascii="Times New Roman" w:hAnsi="Times New Roman" w:cs="Times New Roman" w:hint="eastAsia"/>
        </w:rPr>
        <w:t xml:space="preserve">34 </w:t>
      </w:r>
      <w:r>
        <w:rPr>
          <w:rFonts w:ascii="Times New Roman" w:hAnsi="Times New Roman" w:cs="Times New Roman"/>
        </w:rPr>
        <w:t xml:space="preserve">See Grice </w:t>
      </w:r>
      <w:hyperlink w:anchor="_bookmark418" w:history="1">
        <w:r>
          <w:rPr>
            <w:rFonts w:ascii="Times New Roman" w:hAnsi="Times New Roman" w:cs="Times New Roman"/>
          </w:rPr>
          <w:t>1989</w:t>
        </w:r>
      </w:hyperlink>
      <w:r>
        <w:rPr>
          <w:rFonts w:ascii="Times New Roman" w:hAnsi="Times New Roman" w:cs="Times New Roman"/>
        </w:rPr>
        <w:t>: 1– 57.</w:t>
      </w:r>
    </w:p>
    <w:p w14:paraId="5538AD30" w14:textId="77777777" w:rsidR="0069109F" w:rsidRDefault="00000000">
      <w:pPr>
        <w:widowControl/>
        <w:kinsoku w:val="0"/>
        <w:autoSpaceDE w:val="0"/>
        <w:autoSpaceDN w:val="0"/>
        <w:adjustRightInd w:val="0"/>
        <w:snapToGrid w:val="0"/>
        <w:ind w:firstLineChars="100" w:firstLine="210"/>
        <w:textAlignment w:val="baseline"/>
        <w:rPr>
          <w:rFonts w:ascii="Times New Roman" w:hAnsi="Times New Roman" w:cs="Times New Roman"/>
        </w:rPr>
      </w:pPr>
      <w:r>
        <w:rPr>
          <w:rFonts w:ascii="Times New Roman" w:hAnsi="Times New Roman" w:cs="Times New Roman"/>
        </w:rPr>
        <w:t>35</w:t>
      </w:r>
      <w:r>
        <w:rPr>
          <w:rFonts w:ascii="Times New Roman" w:eastAsia="宋体" w:hAnsi="Times New Roman" w:cs="Times New Roman"/>
        </w:rPr>
        <w:t xml:space="preserve"> </w:t>
      </w:r>
      <w:r>
        <w:rPr>
          <w:rFonts w:ascii="Times New Roman" w:hAnsi="Times New Roman" w:cs="Times New Roman"/>
        </w:rPr>
        <w:t>Of course, philosophers also use imagined (or real) possible cases to show that something may be an instance of C without fitting the suggested general characterisation, as well as, more positively, to show that a particular characterisation is able to capture all the known problematic cases.</w:t>
      </w:r>
    </w:p>
    <w:p w14:paraId="7A58DA88" w14:textId="3FE1FAC7" w:rsidR="0069109F" w:rsidRDefault="00000000">
      <w:pPr>
        <w:ind w:firstLineChars="200" w:firstLine="420"/>
        <w:rPr>
          <w:rFonts w:ascii="Times New Roman" w:hAnsi="Times New Roman" w:cs="Times New Roman"/>
          <w:szCs w:val="21"/>
          <w:lang w:val="de-DE"/>
        </w:rPr>
      </w:pPr>
      <w:r>
        <w:rPr>
          <w:rFonts w:ascii="Times New Roman" w:hAnsi="Times New Roman" w:cs="Times New Roman" w:hint="eastAsia"/>
          <w:szCs w:val="21"/>
        </w:rPr>
        <w:t>第二，</w:t>
      </w:r>
      <w:r>
        <w:rPr>
          <w:rFonts w:ascii="Times New Roman" w:hAnsi="Times New Roman" w:cs="Times New Roman"/>
          <w:szCs w:val="21"/>
        </w:rPr>
        <w:t>格里斯所说的</w:t>
      </w:r>
      <w:r>
        <w:rPr>
          <w:rFonts w:ascii="Times New Roman" w:hAnsi="Times New Roman" w:cs="Times New Roman"/>
          <w:szCs w:val="21"/>
        </w:rPr>
        <w:t>“</w:t>
      </w:r>
      <w:r>
        <w:rPr>
          <w:rFonts w:ascii="Times New Roman" w:hAnsi="Times New Roman" w:cs="Times New Roman"/>
          <w:szCs w:val="21"/>
        </w:rPr>
        <w:t>一个人会（或不会）应用</w:t>
      </w:r>
      <w:r>
        <w:rPr>
          <w:rFonts w:ascii="Times New Roman" w:hAnsi="Times New Roman" w:cs="Times New Roman"/>
          <w:szCs w:val="21"/>
        </w:rPr>
        <w:t>E”</w:t>
      </w:r>
      <w:r>
        <w:rPr>
          <w:rFonts w:ascii="Times New Roman" w:hAnsi="Times New Roman" w:cs="Times New Roman"/>
          <w:szCs w:val="21"/>
        </w:rPr>
        <w:t>的情况导向了一个更深层的难题。因为</w:t>
      </w:r>
      <w:r>
        <w:rPr>
          <w:rFonts w:ascii="Times New Roman" w:hAnsi="Times New Roman" w:cs="Times New Roman"/>
          <w:szCs w:val="21"/>
        </w:rPr>
        <w:t>——</w:t>
      </w:r>
      <w:r>
        <w:rPr>
          <w:rFonts w:ascii="Times New Roman" w:hAnsi="Times New Roman" w:cs="Times New Roman"/>
          <w:szCs w:val="21"/>
        </w:rPr>
        <w:t>正如格里斯自己教给我们的那样</w:t>
      </w:r>
      <w:r>
        <w:rPr>
          <w:rFonts w:ascii="Times New Roman" w:hAnsi="Times New Roman" w:cs="Times New Roman"/>
          <w:szCs w:val="21"/>
        </w:rPr>
        <w:t>——</w:t>
      </w:r>
      <w:r>
        <w:rPr>
          <w:rFonts w:ascii="Times New Roman" w:hAnsi="Times New Roman" w:cs="Times New Roman"/>
          <w:szCs w:val="21"/>
        </w:rPr>
        <w:t>可能有很多原因导致一个</w:t>
      </w:r>
      <w:r>
        <w:rPr>
          <w:rFonts w:ascii="Times New Roman" w:hAnsi="Times New Roman" w:cs="Times New Roman"/>
          <w:szCs w:val="21"/>
        </w:rPr>
        <w:t>“</w:t>
      </w:r>
      <w:r>
        <w:rPr>
          <w:rFonts w:ascii="Times New Roman" w:hAnsi="Times New Roman" w:cs="Times New Roman"/>
          <w:szCs w:val="21"/>
        </w:rPr>
        <w:t>表达</w:t>
      </w:r>
      <w:r>
        <w:rPr>
          <w:rFonts w:ascii="Times New Roman" w:hAnsi="Times New Roman" w:cs="Times New Roman"/>
          <w:szCs w:val="21"/>
        </w:rPr>
        <w:t>”</w:t>
      </w:r>
      <w:r>
        <w:rPr>
          <w:rFonts w:ascii="Times New Roman" w:hAnsi="Times New Roman" w:cs="Times New Roman"/>
          <w:szCs w:val="21"/>
        </w:rPr>
        <w:t>不能在特定场</w:t>
      </w:r>
      <w:r>
        <w:rPr>
          <w:rFonts w:ascii="Times New Roman" w:hAnsi="Times New Roman" w:cs="Times New Roman"/>
          <w:szCs w:val="21"/>
        </w:rPr>
        <w:lastRenderedPageBreak/>
        <w:t>合使用。</w:t>
      </w:r>
      <w:del w:id="26" w:author="sha zhizhou" w:date="2023-06-25T09:39:00Z">
        <w:r w:rsidDel="00EF7A18">
          <w:rPr>
            <w:rFonts w:ascii="Times New Roman" w:hAnsi="Times New Roman" w:cs="Times New Roman"/>
            <w:szCs w:val="21"/>
          </w:rPr>
          <w:delText>我们不会说一个新割过的草地在大白天</w:delText>
        </w:r>
        <w:r w:rsidDel="00EF7A18">
          <w:rPr>
            <w:rFonts w:ascii="Times New Roman" w:hAnsi="Times New Roman" w:cs="Times New Roman"/>
            <w:szCs w:val="21"/>
          </w:rPr>
          <w:delText>“</w:delText>
        </w:r>
        <w:r w:rsidDel="00EF7A18">
          <w:rPr>
            <w:rFonts w:ascii="Times New Roman" w:hAnsi="Times New Roman" w:cs="Times New Roman"/>
            <w:szCs w:val="21"/>
          </w:rPr>
          <w:delText>看起来</w:delText>
        </w:r>
        <w:r w:rsidDel="00EF7A18">
          <w:rPr>
            <w:rFonts w:ascii="Times New Roman" w:hAnsi="Times New Roman" w:cs="Times New Roman"/>
            <w:szCs w:val="21"/>
          </w:rPr>
          <w:delText>”</w:delText>
        </w:r>
        <w:r w:rsidDel="00EF7A18">
          <w:rPr>
            <w:rFonts w:ascii="Times New Roman" w:hAnsi="Times New Roman" w:cs="Times New Roman"/>
            <w:szCs w:val="21"/>
          </w:rPr>
          <w:delText>是绿色的</w:delText>
        </w:r>
      </w:del>
      <w:ins w:id="27" w:author="sha zhizhou" w:date="2023-06-25T09:39:00Z">
        <w:r w:rsidR="00EF7A18" w:rsidRPr="00EF7A18">
          <w:rPr>
            <w:rFonts w:ascii="Times New Roman" w:hAnsi="Times New Roman" w:cs="Times New Roman" w:hint="eastAsia"/>
            <w:szCs w:val="21"/>
          </w:rPr>
          <w:t>我们不会在光天化日之下对新修剪的草坪说它</w:t>
        </w:r>
        <w:r w:rsidR="00EF7A18" w:rsidRPr="00EF7A18">
          <w:rPr>
            <w:rFonts w:ascii="Times New Roman" w:hAnsi="Times New Roman" w:cs="Times New Roman" w:hint="eastAsia"/>
            <w:szCs w:val="21"/>
          </w:rPr>
          <w:t>'</w:t>
        </w:r>
        <w:r w:rsidR="00EF7A18" w:rsidRPr="00EF7A18">
          <w:rPr>
            <w:rFonts w:ascii="Times New Roman" w:hAnsi="Times New Roman" w:cs="Times New Roman" w:hint="eastAsia"/>
            <w:szCs w:val="21"/>
          </w:rPr>
          <w:t>看起来</w:t>
        </w:r>
        <w:r w:rsidR="00EF7A18" w:rsidRPr="00EF7A18">
          <w:rPr>
            <w:rFonts w:ascii="Times New Roman" w:hAnsi="Times New Roman" w:cs="Times New Roman" w:hint="eastAsia"/>
            <w:szCs w:val="21"/>
          </w:rPr>
          <w:t>'</w:t>
        </w:r>
        <w:r w:rsidR="00EF7A18" w:rsidRPr="00EF7A18">
          <w:rPr>
            <w:rFonts w:ascii="Times New Roman" w:hAnsi="Times New Roman" w:cs="Times New Roman" w:hint="eastAsia"/>
            <w:szCs w:val="21"/>
          </w:rPr>
          <w:t>是绿色的</w:t>
        </w:r>
      </w:ins>
      <w:r>
        <w:rPr>
          <w:rFonts w:ascii="Times New Roman" w:hAnsi="Times New Roman" w:cs="Times New Roman"/>
          <w:szCs w:val="21"/>
        </w:rPr>
        <w:t>，因为这么做就暗示人们有理由认为外观具有误导性。但是这并不意味着</w:t>
      </w:r>
      <w:r>
        <w:rPr>
          <w:rFonts w:ascii="Times New Roman" w:hAnsi="Times New Roman" w:cs="Times New Roman"/>
          <w:szCs w:val="21"/>
        </w:rPr>
        <w:t>“</w:t>
      </w:r>
      <w:r>
        <w:rPr>
          <w:rFonts w:ascii="Times New Roman" w:hAnsi="Times New Roman" w:cs="Times New Roman"/>
          <w:szCs w:val="21"/>
        </w:rPr>
        <w:t>这片草地看起来是绿色的</w:t>
      </w:r>
      <w:r>
        <w:rPr>
          <w:rFonts w:ascii="Times New Roman" w:hAnsi="Times New Roman" w:cs="Times New Roman"/>
          <w:szCs w:val="21"/>
        </w:rPr>
        <w:t>”</w:t>
      </w:r>
      <w:r>
        <w:rPr>
          <w:rFonts w:ascii="Times New Roman" w:hAnsi="Times New Roman" w:cs="Times New Roman"/>
          <w:szCs w:val="21"/>
        </w:rPr>
        <w:t>这个陈述是</w:t>
      </w:r>
      <w:r>
        <w:rPr>
          <w:rFonts w:ascii="Times New Roman" w:hAnsi="Times New Roman" w:cs="Times New Roman"/>
          <w:i/>
          <w:iCs/>
          <w:szCs w:val="21"/>
        </w:rPr>
        <w:t>错的</w:t>
      </w:r>
      <w:r>
        <w:rPr>
          <w:rFonts w:ascii="Times New Roman" w:hAnsi="Times New Roman" w:cs="Times New Roman"/>
          <w:szCs w:val="21"/>
        </w:rPr>
        <w:t>。或者，再举另一个例子</w:t>
      </w:r>
      <w:r>
        <w:rPr>
          <w:rFonts w:ascii="Times New Roman" w:hAnsi="Times New Roman" w:cs="Times New Roman"/>
          <w:szCs w:val="21"/>
          <w:lang w:val="de-DE"/>
        </w:rPr>
        <w:t>我们很少会说某人知道她自己的名字；但</w:t>
      </w:r>
      <w:r>
        <w:rPr>
          <w:rFonts w:ascii="Times New Roman" w:hAnsi="Times New Roman" w:cs="Times New Roman"/>
          <w:szCs w:val="21"/>
        </w:rPr>
        <w:t>同样</w:t>
      </w:r>
      <w:r>
        <w:rPr>
          <w:rFonts w:ascii="Times New Roman" w:hAnsi="Times New Roman" w:cs="Times New Roman"/>
          <w:szCs w:val="21"/>
          <w:lang w:val="de-DE"/>
        </w:rPr>
        <w:t>，这并不是因为我们在这种情况下应用</w:t>
      </w:r>
      <w:r>
        <w:rPr>
          <w:rFonts w:ascii="Times New Roman" w:hAnsi="Times New Roman" w:cs="Times New Roman"/>
          <w:szCs w:val="21"/>
          <w:lang w:val="de-DE"/>
        </w:rPr>
        <w:t>“</w:t>
      </w:r>
      <w:r>
        <w:rPr>
          <w:rFonts w:ascii="Times New Roman" w:hAnsi="Times New Roman" w:cs="Times New Roman"/>
          <w:szCs w:val="21"/>
          <w:lang w:val="de-DE"/>
        </w:rPr>
        <w:t>知道</w:t>
      </w:r>
      <w:r>
        <w:rPr>
          <w:rFonts w:ascii="Times New Roman" w:hAnsi="Times New Roman" w:cs="Times New Roman"/>
          <w:szCs w:val="21"/>
          <w:lang w:val="de-DE"/>
        </w:rPr>
        <w:t>”</w:t>
      </w:r>
      <w:r>
        <w:rPr>
          <w:rFonts w:ascii="Times New Roman" w:hAnsi="Times New Roman" w:cs="Times New Roman"/>
          <w:szCs w:val="21"/>
          <w:lang w:val="de-DE"/>
        </w:rPr>
        <w:t>这个表达式是错误的。尽管日常语言学家对我们是否</w:t>
      </w:r>
      <w:r>
        <w:rPr>
          <w:rFonts w:ascii="Times New Roman" w:hAnsi="Times New Roman" w:cs="Times New Roman"/>
          <w:i/>
          <w:iCs/>
          <w:szCs w:val="21"/>
          <w:lang w:val="de-DE"/>
        </w:rPr>
        <w:t>会</w:t>
      </w:r>
      <w:r>
        <w:rPr>
          <w:rFonts w:ascii="Times New Roman" w:hAnsi="Times New Roman" w:cs="Times New Roman"/>
          <w:szCs w:val="21"/>
          <w:lang w:val="de-DE"/>
        </w:rPr>
        <w:t>在特定情况下应用一个特定概念的问题非常敏感，但按理他们本应更加关注这种应用是否会导致</w:t>
      </w:r>
      <w:r>
        <w:rPr>
          <w:rFonts w:ascii="Times New Roman" w:hAnsi="Times New Roman" w:cs="Times New Roman"/>
          <w:i/>
          <w:iCs/>
          <w:szCs w:val="21"/>
          <w:lang w:val="de-DE"/>
        </w:rPr>
        <w:t>真实</w:t>
      </w:r>
      <w:r>
        <w:rPr>
          <w:rFonts w:ascii="Times New Roman" w:hAnsi="Times New Roman" w:cs="Times New Roman"/>
          <w:szCs w:val="21"/>
          <w:lang w:val="de-DE"/>
        </w:rPr>
        <w:t>的陈述。考虑到这些重点，我们可以修改格莱斯（</w:t>
      </w:r>
      <w:r>
        <w:rPr>
          <w:rFonts w:ascii="Times New Roman" w:hAnsi="Times New Roman" w:cs="Times New Roman"/>
          <w:szCs w:val="21"/>
          <w:lang w:val="de-DE"/>
        </w:rPr>
        <w:t>Grice</w:t>
      </w:r>
      <w:r>
        <w:rPr>
          <w:rFonts w:ascii="Times New Roman" w:hAnsi="Times New Roman" w:cs="Times New Roman"/>
          <w:szCs w:val="21"/>
          <w:lang w:val="de-DE"/>
        </w:rPr>
        <w:t>）对分析程序的表征：</w:t>
      </w:r>
    </w:p>
    <w:p w14:paraId="3DC49A47" w14:textId="07C411DE" w:rsidR="0069109F" w:rsidRDefault="00EF7A18">
      <w:pPr>
        <w:ind w:firstLineChars="200" w:firstLine="420"/>
        <w:rPr>
          <w:rFonts w:ascii="Times New Roman" w:hAnsi="Times New Roman" w:cs="Times New Roman"/>
          <w:szCs w:val="21"/>
          <w:lang w:val="de-DE"/>
        </w:rPr>
      </w:pPr>
      <w:ins w:id="28" w:author="sha zhizhou" w:date="2023-06-25T09:41:00Z">
        <w:r>
          <w:rPr>
            <w:rFonts w:ascii="Times New Roman" w:hAnsi="Times New Roman" w:cs="Times New Roman" w:hint="eastAsia"/>
            <w:szCs w:val="21"/>
            <w:lang w:val="de-DE"/>
          </w:rPr>
          <w:t>分析</w:t>
        </w:r>
      </w:ins>
      <w:del w:id="29" w:author="sha zhizhou" w:date="2023-06-25T09:41:00Z">
        <w:r w:rsidR="00000000" w:rsidDel="00EF7A18">
          <w:rPr>
            <w:rFonts w:ascii="Times New Roman" w:hAnsi="Times New Roman" w:cs="Times New Roman"/>
            <w:szCs w:val="21"/>
            <w:lang w:val="de-DE"/>
          </w:rPr>
          <w:delText>刻画</w:delText>
        </w:r>
      </w:del>
      <w:r w:rsidR="00000000">
        <w:rPr>
          <w:rFonts w:ascii="Times New Roman" w:hAnsi="Times New Roman" w:cs="Times New Roman"/>
          <w:szCs w:val="21"/>
          <w:lang w:val="de-DE"/>
        </w:rPr>
        <w:t>程序是对属于某个概念</w:t>
      </w:r>
      <w:r w:rsidR="00000000">
        <w:rPr>
          <w:rFonts w:ascii="Times New Roman" w:hAnsi="Times New Roman" w:cs="Times New Roman"/>
          <w:szCs w:val="21"/>
          <w:lang w:val="de-DE"/>
        </w:rPr>
        <w:t>C</w:t>
      </w:r>
      <w:r w:rsidR="00000000">
        <w:rPr>
          <w:rFonts w:ascii="Times New Roman" w:hAnsi="Times New Roman" w:cs="Times New Roman"/>
          <w:szCs w:val="21"/>
          <w:lang w:val="de-DE"/>
        </w:rPr>
        <w:t>的情况设想出一个可能的普遍特征，然后再检验这个特征：试图找到或想象一个</w:t>
      </w:r>
      <w:ins w:id="30" w:author="sha zhizhou" w:date="2023-06-25T09:42:00Z">
        <w:r w:rsidR="007D5D4F">
          <w:rPr>
            <w:rFonts w:ascii="Times New Roman" w:hAnsi="Times New Roman" w:cs="Times New Roman" w:hint="eastAsia"/>
            <w:szCs w:val="21"/>
            <w:lang w:val="de-DE"/>
          </w:rPr>
          <w:t>符合</w:t>
        </w:r>
      </w:ins>
      <w:del w:id="31" w:author="sha zhizhou" w:date="2023-06-25T09:42:00Z">
        <w:r w:rsidR="00000000" w:rsidDel="007D5D4F">
          <w:rPr>
            <w:rFonts w:ascii="Times New Roman" w:hAnsi="Times New Roman" w:cs="Times New Roman"/>
            <w:szCs w:val="21"/>
            <w:lang w:val="de-DE"/>
          </w:rPr>
          <w:delText>适合于</w:delText>
        </w:r>
      </w:del>
      <w:r w:rsidR="00000000">
        <w:rPr>
          <w:rFonts w:ascii="Times New Roman" w:hAnsi="Times New Roman" w:cs="Times New Roman"/>
          <w:szCs w:val="21"/>
          <w:lang w:val="de-DE"/>
        </w:rPr>
        <w:t>已提出的特征的情景，但在这个</w:t>
      </w:r>
      <w:ins w:id="32" w:author="sha zhizhou" w:date="2023-06-25T09:43:00Z">
        <w:r w:rsidR="007D5D4F">
          <w:rPr>
            <w:rFonts w:ascii="Times New Roman" w:hAnsi="Times New Roman" w:cs="Times New Roman" w:hint="eastAsia"/>
            <w:szCs w:val="21"/>
            <w:lang w:val="de-DE"/>
          </w:rPr>
          <w:t>特殊</w:t>
        </w:r>
      </w:ins>
      <w:r w:rsidR="00000000">
        <w:rPr>
          <w:rFonts w:ascii="Times New Roman" w:hAnsi="Times New Roman" w:cs="Times New Roman"/>
          <w:szCs w:val="21"/>
          <w:lang w:val="de-DE"/>
        </w:rPr>
        <w:t>情景中</w:t>
      </w:r>
      <w:ins w:id="33" w:author="sha zhizhou" w:date="2023-06-25T09:43:00Z">
        <w:r w:rsidR="007D5D4F">
          <w:rPr>
            <w:rFonts w:ascii="Times New Roman" w:hAnsi="Times New Roman" w:cs="Times New Roman" w:hint="eastAsia"/>
            <w:szCs w:val="21"/>
            <w:lang w:val="de-DE"/>
          </w:rPr>
          <w:t>，概念</w:t>
        </w:r>
        <w:r w:rsidR="007D5D4F">
          <w:rPr>
            <w:rFonts w:ascii="Times New Roman" w:hAnsi="Times New Roman" w:cs="Times New Roman" w:hint="eastAsia"/>
            <w:szCs w:val="21"/>
            <w:lang w:val="de-DE"/>
          </w:rPr>
          <w:t xml:space="preserve"> C</w:t>
        </w:r>
        <w:r w:rsidR="007D5D4F">
          <w:rPr>
            <w:rFonts w:ascii="Times New Roman" w:hAnsi="Times New Roman" w:cs="Times New Roman"/>
            <w:szCs w:val="21"/>
            <w:lang w:val="de-DE"/>
          </w:rPr>
          <w:t xml:space="preserve"> </w:t>
        </w:r>
        <w:r w:rsidR="007D5D4F">
          <w:rPr>
            <w:rFonts w:ascii="Times New Roman" w:hAnsi="Times New Roman" w:cs="Times New Roman" w:hint="eastAsia"/>
            <w:szCs w:val="21"/>
            <w:lang w:val="de-DE"/>
          </w:rPr>
          <w:t>又不能被真正应用</w:t>
        </w:r>
      </w:ins>
      <w:del w:id="34" w:author="sha zhizhou" w:date="2023-06-25T09:43:00Z">
        <w:r w:rsidR="00000000" w:rsidDel="007D5D4F">
          <w:rPr>
            <w:rFonts w:ascii="Times New Roman" w:hAnsi="Times New Roman" w:cs="Times New Roman"/>
            <w:szCs w:val="21"/>
            <w:lang w:val="de-DE"/>
          </w:rPr>
          <w:delText>又不是一个可以真正应用概念</w:delText>
        </w:r>
        <w:r w:rsidR="00000000" w:rsidDel="007D5D4F">
          <w:rPr>
            <w:rFonts w:ascii="Times New Roman" w:hAnsi="Times New Roman" w:cs="Times New Roman"/>
            <w:szCs w:val="21"/>
            <w:lang w:val="de-DE"/>
          </w:rPr>
          <w:delText>C</w:delText>
        </w:r>
        <w:r w:rsidR="00000000" w:rsidDel="007D5D4F">
          <w:rPr>
            <w:rFonts w:ascii="Times New Roman" w:hAnsi="Times New Roman" w:cs="Times New Roman"/>
            <w:szCs w:val="21"/>
            <w:lang w:val="de-DE"/>
          </w:rPr>
          <w:delText>的特殊情景来</w:delText>
        </w:r>
      </w:del>
      <w:r w:rsidR="00000000">
        <w:rPr>
          <w:rFonts w:ascii="Times New Roman" w:hAnsi="Times New Roman" w:cs="Times New Roman"/>
          <w:szCs w:val="21"/>
          <w:lang w:val="de-DE"/>
        </w:rPr>
        <w:t>。</w:t>
      </w:r>
    </w:p>
    <w:p w14:paraId="3A5F6DD6" w14:textId="77777777" w:rsidR="0069109F" w:rsidRDefault="00000000">
      <w:pPr>
        <w:rPr>
          <w:rFonts w:ascii="Times New Roman" w:hAnsi="Times New Roman" w:cs="Times New Roman"/>
          <w:szCs w:val="21"/>
          <w:lang w:val="de-DE"/>
        </w:rPr>
      </w:pPr>
      <w:r>
        <w:rPr>
          <w:rFonts w:ascii="Times New Roman" w:hAnsi="Times New Roman" w:cs="Times New Roman" w:hint="eastAsia"/>
          <w:szCs w:val="21"/>
        </w:rPr>
        <w:t xml:space="preserve">35 </w:t>
      </w:r>
      <w:r>
        <w:rPr>
          <w:rFonts w:ascii="Times New Roman" w:hAnsi="Times New Roman" w:cs="Times New Roman" w:hint="eastAsia"/>
          <w:szCs w:val="21"/>
          <w:lang w:val="de-DE"/>
        </w:rPr>
        <w:t>当然，哲学家们也使用想象的（或真实的）可能情况来表明某物可能是</w:t>
      </w:r>
      <w:r>
        <w:rPr>
          <w:rFonts w:ascii="Times New Roman" w:hAnsi="Times New Roman" w:cs="Times New Roman" w:hint="eastAsia"/>
          <w:szCs w:val="21"/>
          <w:lang w:val="de-DE"/>
        </w:rPr>
        <w:t>C</w:t>
      </w:r>
      <w:r>
        <w:rPr>
          <w:rFonts w:ascii="Times New Roman" w:hAnsi="Times New Roman" w:cs="Times New Roman" w:hint="eastAsia"/>
          <w:szCs w:val="21"/>
          <w:lang w:val="de-DE"/>
        </w:rPr>
        <w:t>的一个实例，而不（</w:t>
      </w:r>
      <w:r>
        <w:rPr>
          <w:rFonts w:ascii="Times New Roman" w:hAnsi="Times New Roman" w:cs="Times New Roman" w:hint="eastAsia"/>
          <w:szCs w:val="21"/>
          <w:lang w:val="de-DE"/>
        </w:rPr>
        <w:t>without</w:t>
      </w:r>
      <w:r>
        <w:rPr>
          <w:rFonts w:ascii="Times New Roman" w:hAnsi="Times New Roman" w:cs="Times New Roman" w:hint="eastAsia"/>
          <w:szCs w:val="21"/>
          <w:lang w:val="de-DE"/>
        </w:rPr>
        <w:t>）符合提出的一般特征，他们也更积极地利用这些情况表明一个特别的表征可以涵盖所有已知的问题案例。</w:t>
      </w:r>
    </w:p>
    <w:p w14:paraId="7A056EA0" w14:textId="77777777" w:rsidR="0069109F" w:rsidRDefault="0069109F">
      <w:pPr>
        <w:widowControl/>
        <w:kinsoku w:val="0"/>
        <w:autoSpaceDE w:val="0"/>
        <w:autoSpaceDN w:val="0"/>
        <w:adjustRightInd w:val="0"/>
        <w:snapToGrid w:val="0"/>
        <w:ind w:firstLineChars="100" w:firstLine="210"/>
        <w:textAlignment w:val="baseline"/>
        <w:rPr>
          <w:rFonts w:ascii="Times New Roman" w:hAnsi="Times New Roman" w:cs="Times New Roman"/>
        </w:rPr>
      </w:pPr>
    </w:p>
    <w:p w14:paraId="3D71DFB2" w14:textId="77777777" w:rsidR="0069109F" w:rsidRDefault="00000000">
      <w:pPr>
        <w:widowControl/>
        <w:kinsoku w:val="0"/>
        <w:autoSpaceDE w:val="0"/>
        <w:autoSpaceDN w:val="0"/>
        <w:adjustRightInd w:val="0"/>
        <w:snapToGrid w:val="0"/>
        <w:ind w:firstLineChars="100" w:firstLine="210"/>
        <w:textAlignment w:val="baseline"/>
        <w:rPr>
          <w:rFonts w:ascii="Times New Roman" w:hAnsi="Times New Roman" w:cs="Times New Roman"/>
        </w:rPr>
      </w:pPr>
      <w:r>
        <w:rPr>
          <w:rFonts w:ascii="Times New Roman" w:hAnsi="Times New Roman" w:cs="Times New Roman"/>
        </w:rPr>
        <w:t>The analytic procedure, thus understood, is as old as philosophy itself. In the Republic, for example, Socrates counters Cephalus</w:t>
      </w:r>
      <w:r>
        <w:rPr>
          <w:rFonts w:ascii="Times New Roman" w:eastAsia="宋体" w:hAnsi="Times New Roman" w:cs="Times New Roman"/>
        </w:rPr>
        <w:t xml:space="preserve">’ </w:t>
      </w:r>
      <w:r>
        <w:rPr>
          <w:rFonts w:ascii="Times New Roman" w:hAnsi="Times New Roman" w:cs="Times New Roman"/>
        </w:rPr>
        <w:t>suggestion that justice is</w:t>
      </w:r>
      <w:r>
        <w:rPr>
          <w:rFonts w:ascii="Times New Roman" w:eastAsia="宋体" w:hAnsi="Times New Roman" w:cs="Times New Roman"/>
        </w:rPr>
        <w:t xml:space="preserve"> ‘</w:t>
      </w:r>
      <w:r>
        <w:rPr>
          <w:rFonts w:ascii="Times New Roman" w:hAnsi="Times New Roman" w:cs="Times New Roman"/>
        </w:rPr>
        <w:t>to tell the truth and return what one has received</w:t>
      </w:r>
      <w:r>
        <w:rPr>
          <w:rFonts w:ascii="Times New Roman" w:eastAsia="宋体" w:hAnsi="Times New Roman" w:cs="Times New Roman"/>
        </w:rPr>
        <w:t xml:space="preserve">’ </w:t>
      </w:r>
      <w:r>
        <w:rPr>
          <w:rFonts w:ascii="Times New Roman" w:hAnsi="Times New Roman" w:cs="Times New Roman"/>
        </w:rPr>
        <w:t>by questioning whether it would be just to return to a mad person his weapons, or</w:t>
      </w:r>
      <w:r>
        <w:rPr>
          <w:rFonts w:ascii="Times New Roman" w:eastAsia="宋体" w:hAnsi="Times New Roman" w:cs="Times New Roman"/>
        </w:rPr>
        <w:t xml:space="preserve"> ‘</w:t>
      </w:r>
      <w:r>
        <w:rPr>
          <w:rFonts w:ascii="Times New Roman" w:hAnsi="Times New Roman" w:cs="Times New Roman"/>
        </w:rPr>
        <w:t>speak nothing but the truth to one who was in that state</w:t>
      </w:r>
      <w:r>
        <w:rPr>
          <w:rFonts w:ascii="Times New Roman" w:eastAsia="宋体" w:hAnsi="Times New Roman" w:cs="Times New Roman"/>
        </w:rPr>
        <w:t xml:space="preserve">’ </w:t>
      </w:r>
      <w:r>
        <w:rPr>
          <w:rFonts w:ascii="Times New Roman" w:hAnsi="Times New Roman" w:cs="Times New Roman"/>
        </w:rPr>
        <w:t>.</w:t>
      </w:r>
      <w:hyperlink w:anchor="_bookmark422" w:history="1">
        <w:r>
          <w:rPr>
            <w:rFonts w:ascii="Times New Roman" w:hAnsi="Times New Roman" w:cs="Times New Roman"/>
            <w:vertAlign w:val="superscript"/>
          </w:rPr>
          <w:t>36</w:t>
        </w:r>
      </w:hyperlink>
      <w:r>
        <w:rPr>
          <w:rFonts w:ascii="Times New Roman" w:hAnsi="Times New Roman" w:cs="Times New Roman"/>
        </w:rPr>
        <w:t xml:space="preserve"> A suggested characterisation of the necessary and sufficient conditions for justice is tested by finding or imagining a situation in which all those conditions are met, but which it would be wrong to describe as an instance of</w:t>
      </w:r>
      <w:r>
        <w:rPr>
          <w:rFonts w:ascii="Times New Roman" w:eastAsia="宋体" w:hAnsi="Times New Roman" w:cs="Times New Roman" w:hint="eastAsia"/>
        </w:rPr>
        <w:t xml:space="preserve"> </w:t>
      </w:r>
      <w:r>
        <w:rPr>
          <w:rFonts w:ascii="Times New Roman" w:hAnsi="Times New Roman" w:cs="Times New Roman"/>
        </w:rPr>
        <w:t>justice. In the case of Cephalus</w:t>
      </w:r>
      <w:r>
        <w:rPr>
          <w:rFonts w:ascii="Times New Roman" w:eastAsia="宋体" w:hAnsi="Times New Roman" w:cs="Times New Roman"/>
        </w:rPr>
        <w:t xml:space="preserve">’ </w:t>
      </w:r>
      <w:r>
        <w:rPr>
          <w:rFonts w:ascii="Times New Roman" w:hAnsi="Times New Roman" w:cs="Times New Roman"/>
        </w:rPr>
        <w:t>suggested analysis of justice, such a case is</w:t>
      </w:r>
      <w:r>
        <w:rPr>
          <w:rFonts w:ascii="Times New Roman" w:eastAsia="宋体" w:hAnsi="Times New Roman" w:cs="Times New Roman"/>
        </w:rPr>
        <w:t xml:space="preserve">n’t </w:t>
      </w:r>
      <w:r>
        <w:rPr>
          <w:rFonts w:ascii="Times New Roman" w:hAnsi="Times New Roman" w:cs="Times New Roman"/>
        </w:rPr>
        <w:t>hard to find, and thus the analysis must be rejected.</w:t>
      </w:r>
    </w:p>
    <w:p w14:paraId="549F74F9" w14:textId="77777777" w:rsidR="0069109F" w:rsidRDefault="00000000">
      <w:pPr>
        <w:widowControl/>
        <w:kinsoku w:val="0"/>
        <w:autoSpaceDE w:val="0"/>
        <w:autoSpaceDN w:val="0"/>
        <w:adjustRightInd w:val="0"/>
        <w:snapToGrid w:val="0"/>
        <w:ind w:firstLineChars="100" w:firstLine="210"/>
        <w:textAlignment w:val="baseline"/>
        <w:rPr>
          <w:rFonts w:ascii="Times New Roman" w:hAnsi="Times New Roman" w:cs="Times New Roman"/>
        </w:rPr>
      </w:pPr>
      <w:r>
        <w:rPr>
          <w:rFonts w:ascii="Times New Roman" w:hAnsi="Times New Roman" w:cs="Times New Roman"/>
        </w:rPr>
        <w:t>36</w:t>
      </w:r>
      <w:r>
        <w:rPr>
          <w:rFonts w:ascii="Times New Roman" w:eastAsia="宋体" w:hAnsi="Times New Roman" w:cs="Times New Roman"/>
        </w:rPr>
        <w:t xml:space="preserve"> </w:t>
      </w:r>
      <w:r>
        <w:rPr>
          <w:rFonts w:ascii="Times New Roman" w:hAnsi="Times New Roman" w:cs="Times New Roman"/>
        </w:rPr>
        <w:t xml:space="preserve">Plato </w:t>
      </w:r>
      <w:hyperlink w:anchor="_bookmark90" w:history="1">
        <w:r>
          <w:rPr>
            <w:rFonts w:ascii="Times New Roman" w:hAnsi="Times New Roman" w:cs="Times New Roman"/>
          </w:rPr>
          <w:t>1989</w:t>
        </w:r>
      </w:hyperlink>
      <w:r>
        <w:rPr>
          <w:rFonts w:ascii="Times New Roman" w:hAnsi="Times New Roman" w:cs="Times New Roman"/>
        </w:rPr>
        <w:t>: Republic 331c– d.</w:t>
      </w:r>
      <w:r>
        <w:rPr>
          <w:rFonts w:ascii="Times New Roman" w:eastAsia="宋体" w:hAnsi="Times New Roman" w:cs="Times New Roman"/>
        </w:rPr>
        <w:t xml:space="preserve"> </w:t>
      </w:r>
      <w:r>
        <w:rPr>
          <w:rFonts w:ascii="Times New Roman" w:hAnsi="Times New Roman" w:cs="Times New Roman"/>
        </w:rPr>
        <w:t>37</w:t>
      </w:r>
      <w:r>
        <w:rPr>
          <w:rFonts w:ascii="Times New Roman" w:eastAsia="宋体" w:hAnsi="Times New Roman" w:cs="Times New Roman"/>
        </w:rPr>
        <w:t xml:space="preserve"> </w:t>
      </w:r>
      <w:r>
        <w:rPr>
          <w:rFonts w:ascii="Times New Roman" w:hAnsi="Times New Roman" w:cs="Times New Roman"/>
        </w:rPr>
        <w:t xml:space="preserve">Gettier </w:t>
      </w:r>
      <w:hyperlink w:anchor="_bookmark424" w:history="1">
        <w:r>
          <w:rPr>
            <w:rFonts w:ascii="Times New Roman" w:hAnsi="Times New Roman" w:cs="Times New Roman"/>
          </w:rPr>
          <w:t>1963</w:t>
        </w:r>
      </w:hyperlink>
      <w:r>
        <w:rPr>
          <w:rFonts w:ascii="Times New Roman" w:hAnsi="Times New Roman" w:cs="Times New Roman"/>
        </w:rPr>
        <w:t>.</w:t>
      </w:r>
    </w:p>
    <w:p w14:paraId="04574EF9" w14:textId="77777777" w:rsidR="0069109F" w:rsidRDefault="00000000">
      <w:pPr>
        <w:ind w:firstLineChars="200" w:firstLine="420"/>
        <w:rPr>
          <w:rFonts w:ascii="Times New Roman" w:hAnsi="Times New Roman" w:cs="Times New Roman"/>
          <w:szCs w:val="21"/>
        </w:rPr>
      </w:pPr>
      <w:r>
        <w:rPr>
          <w:rFonts w:ascii="Times New Roman" w:hAnsi="Times New Roman" w:cs="Times New Roman"/>
          <w:szCs w:val="21"/>
        </w:rPr>
        <w:t>这样理解的分析程序与哲学本身一样古老。例如在《理想国》</w:t>
      </w:r>
      <w:r>
        <w:rPr>
          <w:rFonts w:ascii="Times New Roman" w:hAnsi="Times New Roman" w:cs="Times New Roman"/>
          <w:szCs w:val="21"/>
          <w:lang w:val="de-DE"/>
        </w:rPr>
        <w:t>（</w:t>
      </w:r>
      <w:r>
        <w:rPr>
          <w:rFonts w:ascii="Times New Roman" w:hAnsi="Times New Roman" w:cs="Times New Roman"/>
          <w:szCs w:val="21"/>
          <w:lang w:val="de-DE"/>
        </w:rPr>
        <w:t>Republic</w:t>
      </w:r>
      <w:r>
        <w:rPr>
          <w:rFonts w:ascii="Times New Roman" w:hAnsi="Times New Roman" w:cs="Times New Roman"/>
          <w:szCs w:val="21"/>
          <w:lang w:val="de-DE"/>
        </w:rPr>
        <w:t>）</w:t>
      </w:r>
      <w:r>
        <w:rPr>
          <w:rFonts w:ascii="Times New Roman" w:hAnsi="Times New Roman" w:cs="Times New Roman"/>
          <w:szCs w:val="21"/>
        </w:rPr>
        <w:t>中，苏格拉底反驳了克法洛斯的提议，他认为正义是</w:t>
      </w:r>
      <w:r>
        <w:rPr>
          <w:rFonts w:ascii="Times New Roman" w:hAnsi="Times New Roman" w:cs="Times New Roman"/>
          <w:szCs w:val="21"/>
        </w:rPr>
        <w:t>“</w:t>
      </w:r>
      <w:r>
        <w:rPr>
          <w:rFonts w:ascii="Times New Roman" w:hAnsi="Times New Roman" w:cs="Times New Roman"/>
          <w:szCs w:val="21"/>
        </w:rPr>
        <w:t>说真话和归还一个人曾得到的东西</w:t>
      </w:r>
      <w:r>
        <w:rPr>
          <w:rFonts w:ascii="Times New Roman" w:hAnsi="Times New Roman" w:cs="Times New Roman"/>
          <w:szCs w:val="21"/>
        </w:rPr>
        <w:t>”</w:t>
      </w:r>
      <w:r>
        <w:rPr>
          <w:rFonts w:ascii="Times New Roman" w:hAnsi="Times New Roman" w:cs="Times New Roman"/>
          <w:szCs w:val="21"/>
        </w:rPr>
        <w:t>。苏格拉底质问把武器还给一个疯子，或</w:t>
      </w:r>
      <w:r>
        <w:rPr>
          <w:rFonts w:ascii="Times New Roman" w:hAnsi="Times New Roman" w:cs="Times New Roman"/>
          <w:szCs w:val="21"/>
        </w:rPr>
        <w:t>“</w:t>
      </w:r>
      <w:r>
        <w:rPr>
          <w:rFonts w:ascii="Times New Roman" w:hAnsi="Times New Roman" w:cs="Times New Roman"/>
          <w:szCs w:val="21"/>
        </w:rPr>
        <w:t>对处于那种状态下的人只说真话</w:t>
      </w:r>
      <w:r>
        <w:rPr>
          <w:rFonts w:ascii="Times New Roman" w:hAnsi="Times New Roman" w:cs="Times New Roman"/>
          <w:szCs w:val="21"/>
        </w:rPr>
        <w:t>”</w:t>
      </w:r>
      <w:r>
        <w:rPr>
          <w:rFonts w:ascii="Times New Roman" w:hAnsi="Times New Roman" w:cs="Times New Roman"/>
          <w:szCs w:val="21"/>
        </w:rPr>
        <w:t>是否是正义的。对正义的必要条件和充分条件的表征是通过寻找或想象一个所有这些条件都得到满足，但将其描述为正义的实例是一种错误的情况来检验的。就克法洛斯提出的对正义的分析而言，这样的情况并不难找到，因此这种分析结果必须被拒绝。</w:t>
      </w:r>
    </w:p>
    <w:p w14:paraId="247D6A1F" w14:textId="77777777" w:rsidR="0069109F" w:rsidRDefault="0069109F">
      <w:pPr>
        <w:ind w:firstLineChars="100" w:firstLine="210"/>
        <w:rPr>
          <w:rFonts w:ascii="Times New Roman" w:hAnsi="Times New Roman" w:cs="Times New Roman"/>
          <w:szCs w:val="21"/>
        </w:rPr>
      </w:pPr>
    </w:p>
    <w:p w14:paraId="7A5CDB8F" w14:textId="3D954F30" w:rsidR="0069109F" w:rsidRDefault="0065297E">
      <w:pPr>
        <w:rPr>
          <w:ins w:id="35" w:author="sha zhizhou" w:date="2023-06-25T09:47:00Z"/>
        </w:rPr>
      </w:pPr>
      <w:ins w:id="36" w:author="sha zhizhou" w:date="2023-06-25T09:47:00Z">
        <w:r>
          <w:rPr>
            <w:rFonts w:hint="eastAsia"/>
          </w:rPr>
          <w:t>沙之洲</w:t>
        </w:r>
        <w:r>
          <w:rPr>
            <w:rFonts w:hint="eastAsia"/>
          </w:rPr>
          <w:t xml:space="preserve"> </w:t>
        </w:r>
        <w:r>
          <w:rPr>
            <w:rFonts w:hint="eastAsia"/>
          </w:rPr>
          <w:t>翻译校对</w:t>
        </w:r>
      </w:ins>
    </w:p>
    <w:p w14:paraId="47F772CF" w14:textId="6A0853A4" w:rsidR="0065297E" w:rsidRDefault="0065297E" w:rsidP="0065297E">
      <w:pPr>
        <w:jc w:val="right"/>
        <w:rPr>
          <w:rFonts w:hint="eastAsia"/>
        </w:rPr>
        <w:pPrChange w:id="37" w:author="sha zhizhou" w:date="2023-06-25T09:47:00Z">
          <w:pPr/>
        </w:pPrChange>
      </w:pPr>
      <w:ins w:id="38" w:author="sha zhizhou" w:date="2023-06-25T09:47:00Z">
        <w:r>
          <w:rPr>
            <w:rFonts w:hint="eastAsia"/>
          </w:rPr>
          <w:t>2</w:t>
        </w:r>
        <w:r>
          <w:t>023.6.24</w:t>
        </w:r>
      </w:ins>
    </w:p>
    <w:sectPr w:rsidR="006529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default"/>
    <w:sig w:usb0="00000287" w:usb1="00000000" w:usb2="00000000" w:usb3="00000000" w:csb0="200000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 zhizhou">
    <w15:presenceInfo w15:providerId="Windows Live" w15:userId="66ee220e821d16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g2ODU3ODUwMDM0NjAzNjA3MTU5Mjc2MDFjMTNhYjAifQ=="/>
  </w:docVars>
  <w:rsids>
    <w:rsidRoot w:val="1B8A6282"/>
    <w:rsid w:val="0008491E"/>
    <w:rsid w:val="0065297E"/>
    <w:rsid w:val="0069109F"/>
    <w:rsid w:val="007616F9"/>
    <w:rsid w:val="007D5D4F"/>
    <w:rsid w:val="00C90E95"/>
    <w:rsid w:val="00D86B3C"/>
    <w:rsid w:val="00E243AF"/>
    <w:rsid w:val="00EF7A18"/>
    <w:rsid w:val="1B8A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540DC6"/>
  <w15:docId w15:val="{9B5623FD-D714-4308-B8D6-15BF4700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1"/>
    <w:qFormat/>
    <w:pPr>
      <w:spacing w:before="74"/>
      <w:ind w:left="840" w:hanging="720"/>
      <w:outlineLvl w:val="0"/>
    </w:pPr>
    <w:rPr>
      <w:rFonts w:ascii="Georgia" w:eastAsia="Georgia" w:hAnsi="Georgia" w:cs="Georgia"/>
      <w:b/>
      <w:bCs/>
      <w:sz w:val="32"/>
      <w:szCs w:val="3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pPr>
      <w:snapToGrid w:val="0"/>
      <w:jc w:val="left"/>
    </w:pPr>
    <w:rPr>
      <w:sz w:val="18"/>
    </w:rPr>
  </w:style>
  <w:style w:type="paragraph" w:styleId="a4">
    <w:name w:val="Revision"/>
    <w:hidden/>
    <w:uiPriority w:val="99"/>
    <w:unhideWhenUsed/>
    <w:rsid w:val="00C90E95"/>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1267</Words>
  <Characters>7223</Characters>
  <Application>Microsoft Office Word</Application>
  <DocSecurity>0</DocSecurity>
  <Lines>60</Lines>
  <Paragraphs>16</Paragraphs>
  <ScaleCrop>false</ScaleCrop>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2020012420</dc:creator>
  <cp:lastModifiedBy>sha zhizhou</cp:lastModifiedBy>
  <cp:revision>9</cp:revision>
  <dcterms:created xsi:type="dcterms:W3CDTF">2023-02-16T09:15:00Z</dcterms:created>
  <dcterms:modified xsi:type="dcterms:W3CDTF">2023-06-25T01:47:00Z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7AAF8989367641519D2EA8C081305A74</vt:lpwstr>
  </property>
  <property fmtid="{D5CDD505-2E9C-101B-9397-08002B2CF9AE}" pid="4" name="GrammarlyDocumentId">
    <vt:lpwstr>ea732969481aa44c05da922982e3adbeb7376c99fbb89ce1d2be492b2e107298</vt:lpwstr>
  </property>
</Properties>
</file>